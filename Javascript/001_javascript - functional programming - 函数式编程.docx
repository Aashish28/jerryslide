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匿名函数在程序中的作用是可以作为参数传给高阶函数</w:t>
      </w:r>
      <w:bookmarkStart w:id="0" w:name="fnr.1"/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"fn.1"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1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0"/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或者作为闭包被返回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但是匿名函数并不是原本的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 </w:t>
      </w:r>
      <w:r w:rsidRPr="00301176">
        <w:rPr>
          <w:rFonts w:ascii="Arial" w:eastAsia="微软雅黑" w:hAnsi="Arial" w:cs="Arial"/>
          <w:sz w:val="20"/>
          <w:szCs w:val="20"/>
        </w:rPr>
        <w:t>算子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因为匿名函数也可以接受多个参数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宋体" w:hAnsi="Arial" w:cs="Arial"/>
          <w:sz w:val="20"/>
          <w:szCs w:val="20"/>
        </w:rPr>
        <w:t>如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multiple(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x, y) = x*y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写成简单映射的形式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把名字去</w:t>
      </w:r>
      <w:r w:rsidRPr="00301176">
        <w:rPr>
          <w:rFonts w:ascii="Arial" w:eastAsia="宋体" w:hAnsi="Arial" w:cs="Arial"/>
          <w:sz w:val="20"/>
          <w:szCs w:val="20"/>
        </w:rPr>
        <w:t>掉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x,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y) -&gt;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x*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y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 </w:t>
      </w:r>
      <w:r w:rsidRPr="00301176">
        <w:rPr>
          <w:rFonts w:ascii="Arial" w:eastAsia="微软雅黑" w:hAnsi="Arial" w:cs="Arial"/>
          <w:sz w:val="20"/>
          <w:szCs w:val="20"/>
        </w:rPr>
        <w:t>了吗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不是</w:t>
      </w:r>
      <w:r w:rsidRPr="00301176">
        <w:rPr>
          <w:rFonts w:ascii="Arial" w:eastAsia="Times New Roman" w:hAnsi="Arial" w:cs="Arial"/>
          <w:sz w:val="20"/>
          <w:szCs w:val="20"/>
        </w:rPr>
        <w:t>, lambda</w:t>
      </w:r>
      <w:r w:rsidRPr="00301176">
        <w:rPr>
          <w:rFonts w:ascii="Arial" w:eastAsia="微软雅黑" w:hAnsi="Arial" w:cs="Arial"/>
          <w:sz w:val="20"/>
          <w:szCs w:val="20"/>
        </w:rPr>
        <w:t>的用意是简化这个映射关系以至不需要名字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更重要的是只映射一个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x.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什么意思呢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让我们来分解一下上面的这个映射的过程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lambda </w:t>
      </w:r>
      <w:r w:rsidRPr="00301176">
        <w:rPr>
          <w:rFonts w:ascii="Arial" w:eastAsia="微软雅黑" w:hAnsi="Arial" w:cs="Arial"/>
          <w:sz w:val="20"/>
          <w:szCs w:val="20"/>
        </w:rPr>
        <w:t>接受第一个参数</w:t>
      </w:r>
      <w:r w:rsidRPr="00686A7B">
        <w:rPr>
          <w:rFonts w:ascii="Arial" w:eastAsia="Times New Roman" w:hAnsi="Arial" w:cs="Arial"/>
          <w:sz w:val="20"/>
          <w:szCs w:val="20"/>
        </w:rPr>
        <w:t> 5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返回另一个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</w:t>
      </w:r>
    </w:p>
    <w:p w:rsidR="00301176" w:rsidRPr="00301176" w:rsidRDefault="00301176" w:rsidP="0030117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ind w:left="0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(5) -&gt; (y -&gt; 5*y)</w:t>
      </w:r>
    </w:p>
    <w:p w:rsidR="00301176" w:rsidRPr="00301176" w:rsidRDefault="00301176" w:rsidP="00301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该返回的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</w:t>
      </w:r>
      <w:r w:rsidRPr="00686A7B">
        <w:rPr>
          <w:rFonts w:ascii="Arial" w:eastAsia="Times New Roman" w:hAnsi="Arial" w:cs="Arial"/>
          <w:sz w:val="20"/>
          <w:szCs w:val="20"/>
        </w:rPr>
        <w:t> y -&gt; 5*y </w:t>
      </w:r>
      <w:r w:rsidRPr="00301176">
        <w:rPr>
          <w:rFonts w:ascii="Arial" w:eastAsia="微软雅黑" w:hAnsi="Arial" w:cs="Arial"/>
          <w:sz w:val="20"/>
          <w:szCs w:val="20"/>
        </w:rPr>
        <w:t>接收</w:t>
      </w:r>
      <w:r w:rsidRPr="00686A7B">
        <w:rPr>
          <w:rFonts w:ascii="Arial" w:eastAsia="Times New Roman" w:hAnsi="Arial" w:cs="Arial"/>
          <w:sz w:val="20"/>
          <w:szCs w:val="20"/>
        </w:rPr>
        <w:t> y </w:t>
      </w:r>
      <w:r w:rsidRPr="00301176">
        <w:rPr>
          <w:rFonts w:ascii="Arial" w:eastAsia="微软雅黑" w:hAnsi="Arial" w:cs="Arial"/>
          <w:sz w:val="20"/>
          <w:szCs w:val="20"/>
        </w:rPr>
        <w:t>并且返回</w:t>
      </w:r>
      <w:r w:rsidRPr="00686A7B">
        <w:rPr>
          <w:rFonts w:ascii="Arial" w:eastAsia="Times New Roman" w:hAnsi="Arial" w:cs="Arial"/>
          <w:sz w:val="20"/>
          <w:szCs w:val="20"/>
        </w:rPr>
        <w:t> 5*y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若在用</w:t>
      </w:r>
      <w:r w:rsidRPr="00686A7B">
        <w:rPr>
          <w:rFonts w:ascii="Arial" w:eastAsia="Times New Roman" w:hAnsi="Arial" w:cs="Arial"/>
          <w:sz w:val="20"/>
          <w:szCs w:val="20"/>
        </w:rPr>
        <w:t> 4 </w:t>
      </w:r>
      <w:r w:rsidRPr="00301176">
        <w:rPr>
          <w:rFonts w:ascii="Arial" w:eastAsia="微软雅黑" w:hAnsi="Arial" w:cs="Arial"/>
          <w:sz w:val="20"/>
          <w:szCs w:val="20"/>
        </w:rPr>
        <w:t>调用该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4 -&gt; 5*4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因此这里的匿名函数</w:t>
      </w:r>
      <w:r w:rsidRPr="00686A7B">
        <w:rPr>
          <w:rFonts w:ascii="Arial" w:eastAsia="Times New Roman" w:hAnsi="Arial" w:cs="Arial"/>
          <w:sz w:val="20"/>
          <w:szCs w:val="20"/>
        </w:rPr>
        <w:t> (x,y)-&gt;x*y </w:t>
      </w:r>
      <w:r w:rsidRPr="00301176">
        <w:rPr>
          <w:rFonts w:ascii="Arial" w:eastAsia="微软雅黑" w:hAnsi="Arial" w:cs="Arial"/>
          <w:sz w:val="20"/>
          <w:szCs w:val="20"/>
        </w:rPr>
        <w:t>看似一个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lambda, </w:t>
      </w:r>
      <w:r w:rsidRPr="00301176">
        <w:rPr>
          <w:rFonts w:ascii="Arial" w:eastAsia="微软雅黑" w:hAnsi="Arial" w:cs="Arial"/>
          <w:sz w:val="20"/>
          <w:szCs w:val="20"/>
        </w:rPr>
        <w:t>其实是两个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 </w:t>
      </w:r>
      <w:r w:rsidRPr="00301176">
        <w:rPr>
          <w:rFonts w:ascii="Arial" w:eastAsia="微软雅黑" w:hAnsi="Arial" w:cs="Arial"/>
          <w:sz w:val="20"/>
          <w:szCs w:val="20"/>
        </w:rPr>
        <w:t>的结合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而这种接受一个参数返回另一个接收第二个参数的函数叫柯里化</w:t>
      </w:r>
      <w:bookmarkStart w:id="1" w:name="fnr.2"/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"fn.2"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2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1"/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这里我们先忍一忍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来看下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中的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 </w:t>
      </w:r>
      <w:r w:rsidRPr="00301176">
        <w:rPr>
          <w:rFonts w:ascii="Arial" w:eastAsia="微软雅黑" w:hAnsi="Arial" w:cs="Arial"/>
          <w:sz w:val="20"/>
          <w:szCs w:val="20"/>
        </w:rPr>
        <w:t>表达式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2.1 </w:t>
      </w:r>
      <w:proofErr w:type="gramStart"/>
      <w:r w:rsidRPr="00301176">
        <w:rPr>
          <w:rFonts w:ascii="Arial" w:eastAsia="宋体" w:hAnsi="Arial" w:cs="Arial"/>
          <w:b/>
          <w:bCs/>
          <w:sz w:val="20"/>
          <w:szCs w:val="20"/>
        </w:rPr>
        <w:t>箭头函数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301176">
        <w:rPr>
          <w:rFonts w:ascii="Arial" w:eastAsia="Times New Roman" w:hAnsi="Arial" w:cs="Arial"/>
          <w:b/>
          <w:bCs/>
          <w:sz w:val="20"/>
          <w:szCs w:val="20"/>
        </w:rPr>
        <w:t>arrow function)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来看看越来越函数式の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新的草案</w:t>
      </w:r>
      <w:hyperlink r:id="rId7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ECMAScript 6</w:t>
        </w:r>
      </w:hyperlink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虽然说是草案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但你可以看到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Firefox </w:t>
      </w:r>
      <w:r w:rsidRPr="00301176">
        <w:rPr>
          <w:rFonts w:ascii="Arial" w:eastAsia="微软雅黑" w:hAnsi="Arial" w:cs="Arial"/>
          <w:sz w:val="20"/>
          <w:szCs w:val="20"/>
        </w:rPr>
        <w:t>其实已经实现大部分的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feature)</w:t>
      </w:r>
      <w:r w:rsidRPr="00301176">
        <w:rPr>
          <w:rFonts w:ascii="Arial" w:eastAsia="微软雅黑" w:hAnsi="Arial" w:cs="Arial"/>
          <w:sz w:val="20"/>
          <w:szCs w:val="20"/>
        </w:rPr>
        <w:t>里我们越来越近了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借助一下</w:t>
      </w:r>
      <w:r w:rsidRPr="00301176">
        <w:rPr>
          <w:rFonts w:ascii="Arial" w:eastAsia="Times New Roman" w:hAnsi="Arial" w:cs="Arial"/>
          <w:sz w:val="20"/>
          <w:szCs w:val="20"/>
        </w:rPr>
        <w:t>transcompiler</w:t>
      </w:r>
      <w:r w:rsidRPr="00301176">
        <w:rPr>
          <w:rFonts w:ascii="Arial" w:eastAsia="微软雅黑" w:hAnsi="Arial" w:cs="Arial"/>
          <w:sz w:val="20"/>
          <w:szCs w:val="20"/>
        </w:rPr>
        <w:t>例如</w:t>
      </w:r>
      <w:hyperlink r:id="rId8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Babel</w:t>
        </w:r>
      </w:hyperlink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我们完全可以在项目中开始使用</w:t>
      </w:r>
      <w:r w:rsidRPr="00301176">
        <w:rPr>
          <w:rFonts w:ascii="Arial" w:eastAsia="Times New Roman" w:hAnsi="Arial" w:cs="Arial"/>
          <w:sz w:val="20"/>
          <w:szCs w:val="20"/>
        </w:rPr>
        <w:t>es6</w:t>
      </w:r>
      <w:r w:rsidRPr="00301176">
        <w:rPr>
          <w:rFonts w:ascii="Arial" w:eastAsia="微软雅黑" w:hAnsi="Arial" w:cs="Arial"/>
          <w:sz w:val="20"/>
          <w:szCs w:val="20"/>
        </w:rPr>
        <w:t>了</w:t>
      </w:r>
      <w:bookmarkStart w:id="2" w:name="fnr.3"/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"fn.3"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3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2"/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看看里面有一行</w:t>
      </w:r>
      <w:r w:rsidRPr="00301176">
        <w:rPr>
          <w:rFonts w:ascii="Arial" w:eastAsia="Times New Roman" w:hAnsi="Arial" w:cs="Arial"/>
          <w:sz w:val="20"/>
          <w:szCs w:val="20"/>
        </w:rPr>
        <w:t xml:space="preserve"> arrow function</w:t>
      </w:r>
      <w:r w:rsidRPr="00301176">
        <w:rPr>
          <w:rFonts w:ascii="Arial" w:eastAsia="微软雅黑" w:hAnsi="Arial" w:cs="Arial"/>
          <w:sz w:val="20"/>
          <w:szCs w:val="20"/>
        </w:rPr>
        <w:t>，为什么叫箭头函数，还记得前面说</w:t>
      </w:r>
      <w:r w:rsidRPr="00301176">
        <w:rPr>
          <w:rFonts w:ascii="Arial" w:eastAsia="Times New Roman" w:hAnsi="Arial" w:cs="Arial"/>
          <w:sz w:val="20"/>
          <w:szCs w:val="20"/>
        </w:rPr>
        <w:t>lambda</w:t>
      </w:r>
      <w:r w:rsidRPr="00301176">
        <w:rPr>
          <w:rFonts w:ascii="Arial" w:eastAsia="微软雅黑" w:hAnsi="Arial" w:cs="Arial"/>
          <w:sz w:val="20"/>
          <w:szCs w:val="20"/>
        </w:rPr>
        <w:t>是提到的箭头吗。而且如果你之前用过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Haskell(</w:t>
      </w:r>
      <w:r w:rsidRPr="00301176">
        <w:rPr>
          <w:rFonts w:ascii="Arial" w:eastAsia="微软雅黑" w:hAnsi="Arial" w:cs="Arial"/>
          <w:sz w:val="20"/>
          <w:szCs w:val="20"/>
        </w:rPr>
        <w:t>单箭头</w:t>
      </w:r>
      <w:r w:rsidRPr="00301176">
        <w:rPr>
          <w:rFonts w:ascii="Arial" w:eastAsia="Times New Roman" w:hAnsi="Arial" w:cs="Arial"/>
          <w:sz w:val="20"/>
          <w:szCs w:val="20"/>
        </w:rPr>
        <w:t xml:space="preserve">) </w:t>
      </w:r>
      <w:r w:rsidRPr="00301176">
        <w:rPr>
          <w:rFonts w:ascii="Arial" w:eastAsia="微软雅黑" w:hAnsi="Arial" w:cs="Arial"/>
          <w:sz w:val="20"/>
          <w:szCs w:val="20"/>
        </w:rPr>
        <w:t>或者</w:t>
      </w:r>
      <w:r w:rsidRPr="00301176">
        <w:rPr>
          <w:rFonts w:ascii="Arial" w:eastAsia="Times New Roman" w:hAnsi="Arial" w:cs="Arial"/>
          <w:sz w:val="20"/>
          <w:szCs w:val="20"/>
        </w:rPr>
        <w:t>Scala(</w:t>
      </w:r>
      <w:r w:rsidRPr="00301176">
        <w:rPr>
          <w:rFonts w:ascii="Arial" w:eastAsia="微软雅黑" w:hAnsi="Arial" w:cs="Arial"/>
          <w:sz w:val="20"/>
          <w:szCs w:val="20"/>
        </w:rPr>
        <w:t>双箭头</w:t>
      </w:r>
      <w:r w:rsidRPr="00301176">
        <w:rPr>
          <w:rFonts w:ascii="Arial" w:eastAsia="Times New Roman" w:hAnsi="Arial" w:cs="Arial"/>
          <w:sz w:val="20"/>
          <w:szCs w:val="20"/>
        </w:rPr>
        <w:t xml:space="preserve">), </w:t>
      </w:r>
      <w:r w:rsidRPr="00301176">
        <w:rPr>
          <w:rFonts w:ascii="Arial" w:eastAsia="微软雅黑" w:hAnsi="Arial" w:cs="Arial"/>
          <w:sz w:val="20"/>
          <w:szCs w:val="20"/>
        </w:rPr>
        <w:t>会发现都用的是箭头来表示简单映射关系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lastRenderedPageBreak/>
        <w:t>由于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arrow function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只在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Firefox 22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以上版本实现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本节的所有代码都可以在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Firefox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的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Console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中调试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其他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chrome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什么的都没有实现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(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完全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)</w:t>
      </w:r>
      <w:bookmarkStart w:id="3" w:name="fnr.4"/>
      <w:r w:rsidRPr="00301176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instrText xml:space="preserve"> HYPERLINK "http://blog.oyanglul.us/javascript/functional-javascript.html" \l "fn.4" </w:instrText>
      </w:r>
      <w:r w:rsidRPr="00301176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i/>
          <w:iCs/>
          <w:sz w:val="20"/>
          <w:szCs w:val="20"/>
          <w:u w:val="single"/>
          <w:vertAlign w:val="superscript"/>
        </w:rPr>
        <w:t>4</w:t>
      </w:r>
      <w:r w:rsidRPr="00301176">
        <w:rPr>
          <w:rFonts w:ascii="Arial" w:eastAsia="Times New Roman" w:hAnsi="Arial" w:cs="Arial"/>
          <w:i/>
          <w:iCs/>
          <w:sz w:val="20"/>
          <w:szCs w:val="20"/>
          <w:vertAlign w:val="superscript"/>
        </w:rPr>
        <w:fldChar w:fldCharType="end"/>
      </w:r>
      <w:bookmarkEnd w:id="3"/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另外每节的最后我都会给出完整代码的可执行的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jsbin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链接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2.1.1 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声明一个箭头函数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你可以用两种方式定义一个箭头函</w:t>
      </w:r>
      <w:r w:rsidRPr="00301176">
        <w:rPr>
          <w:rFonts w:ascii="Arial" w:eastAsia="宋体" w:hAnsi="Arial" w:cs="Arial"/>
          <w:sz w:val="20"/>
          <w:szCs w:val="20"/>
        </w:rPr>
        <w:t>数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([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param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] [, param])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statements</w:t>
      </w:r>
      <w:proofErr w:type="gramEnd"/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or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param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=&gt; expression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单个表达式可以写成一行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而多行语句则需要</w:t>
      </w:r>
      <w:r w:rsidRPr="00301176">
        <w:rPr>
          <w:rFonts w:ascii="Arial" w:eastAsia="Times New Roman" w:hAnsi="Arial" w:cs="Arial"/>
          <w:sz w:val="20"/>
          <w:szCs w:val="20"/>
        </w:rPr>
        <w:t xml:space="preserve"> block</w:t>
      </w:r>
      <w:r w:rsidRPr="00686A7B">
        <w:rPr>
          <w:rFonts w:ascii="Arial" w:eastAsia="Times New Roman" w:hAnsi="Arial" w:cs="Arial"/>
          <w:sz w:val="20"/>
          <w:szCs w:val="20"/>
        </w:rPr>
        <w:t> {} 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括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起来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2.1.2 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为什么要用箭头函数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看看旧的匿名函数怎么写一个使数组中数字都乘</w:t>
      </w:r>
      <w:r w:rsidRPr="00301176">
        <w:rPr>
          <w:rFonts w:ascii="Arial" w:eastAsia="Times New Roman" w:hAnsi="Arial" w:cs="Arial"/>
          <w:sz w:val="20"/>
          <w:szCs w:val="20"/>
        </w:rPr>
        <w:t>2</w:t>
      </w:r>
      <w:r w:rsidRPr="00301176">
        <w:rPr>
          <w:rFonts w:ascii="Arial" w:eastAsia="微软雅黑" w:hAnsi="Arial" w:cs="Arial"/>
          <w:sz w:val="20"/>
          <w:szCs w:val="20"/>
        </w:rPr>
        <w:t>的函数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 = [1,2,3,4,5];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a.map(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function(x){ return x*2 });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用箭头函数会变</w:t>
      </w:r>
      <w:r w:rsidRPr="00301176">
        <w:rPr>
          <w:rFonts w:ascii="Arial" w:eastAsia="宋体" w:hAnsi="Arial" w:cs="Arial"/>
          <w:sz w:val="20"/>
          <w:szCs w:val="20"/>
        </w:rPr>
        <w:t>成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a.map(x =&gt; x*2);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只是少了</w:t>
      </w:r>
      <w:r w:rsidRPr="00686A7B">
        <w:rPr>
          <w:rFonts w:ascii="Arial" w:eastAsia="Times New Roman" w:hAnsi="Arial" w:cs="Arial"/>
          <w:sz w:val="20"/>
          <w:szCs w:val="20"/>
        </w:rPr>
        <w:t> function </w:t>
      </w:r>
      <w:r w:rsidRPr="00301176">
        <w:rPr>
          <w:rFonts w:ascii="Arial" w:eastAsia="微软雅黑" w:hAnsi="Arial" w:cs="Arial"/>
          <w:sz w:val="20"/>
          <w:szCs w:val="20"/>
        </w:rPr>
        <w:t>和</w:t>
      </w:r>
      <w:r w:rsidRPr="00686A7B">
        <w:rPr>
          <w:rFonts w:ascii="Arial" w:eastAsia="Times New Roman" w:hAnsi="Arial" w:cs="Arial"/>
          <w:sz w:val="20"/>
          <w:szCs w:val="20"/>
        </w:rPr>
        <w:t> return </w:t>
      </w:r>
      <w:r w:rsidRPr="00301176">
        <w:rPr>
          <w:rFonts w:ascii="Arial" w:eastAsia="微软雅黑" w:hAnsi="Arial" w:cs="Arial"/>
          <w:sz w:val="20"/>
          <w:szCs w:val="20"/>
        </w:rPr>
        <w:t>以及</w:t>
      </w:r>
      <w:r w:rsidRPr="00301176">
        <w:rPr>
          <w:rFonts w:ascii="Arial" w:eastAsia="Times New Roman" w:hAnsi="Arial" w:cs="Arial"/>
          <w:sz w:val="20"/>
          <w:szCs w:val="20"/>
        </w:rPr>
        <w:t xml:space="preserve"> block, </w:t>
      </w:r>
      <w:r w:rsidRPr="00301176">
        <w:rPr>
          <w:rFonts w:ascii="Arial" w:eastAsia="微软雅黑" w:hAnsi="Arial" w:cs="Arial"/>
          <w:sz w:val="20"/>
          <w:szCs w:val="20"/>
        </w:rPr>
        <w:t>不是吗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如果觉得差不多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因为你看惯了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的匿名函数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你的大脑编译器自动的忽略了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因为他们不需要显示的存在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686A7B">
        <w:rPr>
          <w:rFonts w:ascii="Arial" w:eastAsia="Times New Roman" w:hAnsi="Arial" w:cs="Arial"/>
          <w:sz w:val="20"/>
          <w:szCs w:val="20"/>
        </w:rPr>
        <w:t> map(x =&gt; x*2) </w:t>
      </w:r>
      <w:r w:rsidRPr="00301176">
        <w:rPr>
          <w:rFonts w:ascii="Arial" w:eastAsia="微软雅黑" w:hAnsi="Arial" w:cs="Arial"/>
          <w:sz w:val="20"/>
          <w:szCs w:val="20"/>
        </w:rPr>
        <w:t>要更</w:t>
      </w:r>
      <w:r w:rsidRPr="00301176">
        <w:rPr>
          <w:rFonts w:ascii="Arial" w:eastAsia="Times New Roman" w:hAnsi="Arial" w:cs="Arial"/>
          <w:sz w:val="20"/>
          <w:szCs w:val="20"/>
        </w:rPr>
        <w:t xml:space="preserve"> make sense, </w:t>
      </w:r>
      <w:r w:rsidRPr="00301176">
        <w:rPr>
          <w:rFonts w:ascii="Arial" w:eastAsia="微软雅黑" w:hAnsi="Arial" w:cs="Arial"/>
          <w:sz w:val="20"/>
          <w:szCs w:val="20"/>
        </w:rPr>
        <w:t>因为我们需要的匿名函数只需要做一件事情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我们需要的是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一个函数</w:t>
      </w:r>
      <w:r w:rsidRPr="00686A7B">
        <w:rPr>
          <w:rFonts w:ascii="Arial" w:eastAsia="Times New Roman" w:hAnsi="Arial" w:cs="Arial"/>
          <w:sz w:val="20"/>
          <w:szCs w:val="20"/>
        </w:rPr>
        <w:t> f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可以将给定</w:t>
      </w:r>
      <w:r w:rsidRPr="00686A7B">
        <w:rPr>
          <w:rFonts w:ascii="Arial" w:eastAsia="Times New Roman" w:hAnsi="Arial" w:cs="Arial"/>
          <w:sz w:val="20"/>
          <w:szCs w:val="20"/>
        </w:rPr>
        <w:t> x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映射到</w:t>
      </w:r>
      <w:r w:rsidRPr="00686A7B">
        <w:rPr>
          <w:rFonts w:ascii="Arial" w:eastAsia="Times New Roman" w:hAnsi="Arial" w:cs="Arial"/>
          <w:sz w:val="20"/>
          <w:szCs w:val="20"/>
        </w:rPr>
        <w:t> y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翻译这句话的最简单的方式不就是</w:t>
      </w:r>
      <w:r w:rsidRPr="00686A7B">
        <w:rPr>
          <w:rFonts w:ascii="Arial" w:eastAsia="Times New Roman" w:hAnsi="Arial" w:cs="Arial"/>
          <w:sz w:val="20"/>
          <w:szCs w:val="20"/>
        </w:rPr>
        <w:t>f = (x =&gt; x*2)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2.1.3 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Lexical</w:t>
      </w:r>
      <w:r w:rsidRPr="00686A7B">
        <w:rPr>
          <w:rFonts w:ascii="Arial" w:eastAsia="Times New Roman" w:hAnsi="Arial" w:cs="Arial"/>
          <w:b/>
          <w:bCs/>
          <w:sz w:val="20"/>
          <w:szCs w:val="20"/>
        </w:rPr>
        <w:t> this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如果你觉得这还不足以说服改变匿名函数的写法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那么想想以前写匿名函数中的经常需要</w:t>
      </w:r>
      <w:r w:rsidRPr="00686A7B">
        <w:rPr>
          <w:rFonts w:ascii="Arial" w:eastAsia="Times New Roman" w:hAnsi="Arial" w:cs="Arial"/>
          <w:sz w:val="20"/>
          <w:szCs w:val="20"/>
        </w:rPr>
        <w:t> var self=this </w:t>
      </w:r>
      <w:r w:rsidRPr="00301176">
        <w:rPr>
          <w:rFonts w:ascii="Arial" w:eastAsia="微软雅黑" w:hAnsi="Arial" w:cs="Arial"/>
          <w:sz w:val="20"/>
          <w:szCs w:val="20"/>
        </w:rPr>
        <w:t>的苦恼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Multipler = function(inc){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this.inc =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inc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Multipler.prototype.multiple =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numbers){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numbers.map(function(number){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this.inc * number;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})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new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Multipler(2).multiple([1,2,3,4]) 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[NaN, NaN, NaN, NaN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 xml:space="preserve">]  </w:t>
      </w:r>
      <w:r w:rsidRPr="00301176">
        <w:rPr>
          <w:rFonts w:ascii="Arial" w:eastAsia="微软雅黑" w:hAnsi="Arial" w:cs="Arial"/>
          <w:sz w:val="20"/>
          <w:szCs w:val="20"/>
        </w:rPr>
        <w:t>不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work, </w:t>
      </w:r>
      <w:r w:rsidRPr="00301176">
        <w:rPr>
          <w:rFonts w:ascii="Arial" w:eastAsia="微软雅黑" w:hAnsi="Arial" w:cs="Arial"/>
          <w:sz w:val="20"/>
          <w:szCs w:val="20"/>
        </w:rPr>
        <w:t>因为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里面的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this </w:t>
      </w:r>
      <w:r w:rsidRPr="00301176">
        <w:rPr>
          <w:rFonts w:ascii="Arial" w:eastAsia="微软雅黑" w:hAnsi="Arial" w:cs="Arial"/>
          <w:sz w:val="20"/>
          <w:szCs w:val="20"/>
        </w:rPr>
        <w:t>指向的是全局变量</w:t>
      </w:r>
      <w:r w:rsidRPr="00301176">
        <w:rPr>
          <w:rFonts w:ascii="Arial" w:eastAsia="Times New Roman" w:hAnsi="Arial" w:cs="Arial"/>
          <w:sz w:val="20"/>
          <w:szCs w:val="20"/>
        </w:rPr>
        <w:t>( window)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Multipler.prototype.multiple =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numbers){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self = this; // </w:t>
      </w:r>
      <w:r w:rsidRPr="00301176">
        <w:rPr>
          <w:rFonts w:ascii="Arial" w:eastAsia="微软雅黑" w:hAnsi="Arial" w:cs="Arial"/>
          <w:sz w:val="20"/>
          <w:szCs w:val="20"/>
        </w:rPr>
        <w:t>保持</w:t>
      </w:r>
      <w:r w:rsidRPr="00301176">
        <w:rPr>
          <w:rFonts w:ascii="Arial" w:eastAsia="Times New Roman" w:hAnsi="Arial" w:cs="Arial"/>
          <w:sz w:val="20"/>
          <w:szCs w:val="20"/>
        </w:rPr>
        <w:t xml:space="preserve"> Multipler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this </w:t>
      </w:r>
      <w:r w:rsidRPr="00301176">
        <w:rPr>
          <w:rFonts w:ascii="Arial" w:eastAsia="微软雅黑" w:hAnsi="Arial" w:cs="Arial"/>
          <w:sz w:val="20"/>
          <w:szCs w:val="20"/>
        </w:rPr>
        <w:t>的缓存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numbers.map(function(number){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self.inc * number;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})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new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Multipler(2).multiple([1,2,3,4]) // =&gt; [ 2, 4, 6, 8 ]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很怪不是吗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确实是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的一个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bug, </w:t>
      </w:r>
      <w:r w:rsidRPr="00301176">
        <w:rPr>
          <w:rFonts w:ascii="Arial" w:eastAsia="微软雅黑" w:hAnsi="Arial" w:cs="Arial"/>
          <w:sz w:val="20"/>
          <w:szCs w:val="20"/>
        </w:rPr>
        <w:t>因此经常出现在各种面试题中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问</w:t>
      </w:r>
      <w:r w:rsidRPr="00686A7B">
        <w:rPr>
          <w:rFonts w:ascii="Arial" w:eastAsia="Times New Roman" w:hAnsi="Arial" w:cs="Arial"/>
          <w:sz w:val="20"/>
          <w:szCs w:val="20"/>
        </w:rPr>
        <w:t> this </w:t>
      </w:r>
      <w:r w:rsidRPr="00301176">
        <w:rPr>
          <w:rFonts w:ascii="Arial" w:eastAsia="微软雅黑" w:hAnsi="Arial" w:cs="Arial"/>
          <w:sz w:val="20"/>
          <w:szCs w:val="20"/>
        </w:rPr>
        <w:t>到底是谁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试试替换成</w:t>
      </w:r>
      <w:r w:rsidRPr="00301176">
        <w:rPr>
          <w:rFonts w:ascii="Arial" w:eastAsia="Times New Roman" w:hAnsi="Arial" w:cs="Arial"/>
          <w:sz w:val="20"/>
          <w:szCs w:val="20"/>
        </w:rPr>
        <w:t xml:space="preserve"> arrow function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Multipler.prototype.multiple =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numbers){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numbers.map((number) =&gt; number*this.inc);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>};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new Multipler(2).multiple([1,2,3,4]));// =&gt; [ 2, 4, 6, 8 ]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不需要</w:t>
      </w:r>
      <w:r w:rsidRPr="00686A7B">
        <w:rPr>
          <w:rFonts w:ascii="Arial" w:eastAsia="Times New Roman" w:hAnsi="Arial" w:cs="Arial"/>
          <w:sz w:val="20"/>
          <w:szCs w:val="20"/>
        </w:rPr>
        <w:t> var self=this </w:t>
      </w:r>
      <w:r w:rsidRPr="00301176">
        <w:rPr>
          <w:rFonts w:ascii="Arial" w:eastAsia="微软雅黑" w:hAnsi="Arial" w:cs="Arial"/>
          <w:sz w:val="20"/>
          <w:szCs w:val="20"/>
        </w:rPr>
        <w:t>了是不是很开心</w:t>
      </w:r>
      <w:r w:rsidRPr="00686A7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63E86CD" wp14:editId="57C6579D">
                <wp:extent cx="304800" cy="304800"/>
                <wp:effectExtent l="0" t="0" r="0" b="0"/>
                <wp:docPr id="12" name="Rectangle 12" descr="☺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213F6" id="Rectangle 12" o:spid="_x0000_s1026" alt="☺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3TckLJAgAAy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301176">
        <w:rPr>
          <w:rFonts w:ascii="Arial" w:eastAsia="微软雅黑" w:hAnsi="Arial" w:cs="Arial"/>
          <w:sz w:val="20"/>
          <w:szCs w:val="20"/>
        </w:rPr>
        <w:t>现在</w:t>
      </w:r>
      <w:r w:rsidRPr="00301176">
        <w:rPr>
          <w:rFonts w:ascii="Arial" w:eastAsia="Times New Roman" w:hAnsi="Arial" w:cs="Arial"/>
          <w:sz w:val="20"/>
          <w:szCs w:val="20"/>
        </w:rPr>
        <w:t xml:space="preserve">, arrow function </w:t>
      </w:r>
      <w:r w:rsidRPr="00301176">
        <w:rPr>
          <w:rFonts w:ascii="Arial" w:eastAsia="微软雅黑" w:hAnsi="Arial" w:cs="Arial"/>
          <w:sz w:val="20"/>
          <w:szCs w:val="20"/>
        </w:rPr>
        <w:t>里面的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this </w:t>
      </w:r>
      <w:r w:rsidRPr="00301176">
        <w:rPr>
          <w:rFonts w:ascii="Arial" w:eastAsia="微软雅黑" w:hAnsi="Arial" w:cs="Arial"/>
          <w:sz w:val="20"/>
          <w:szCs w:val="20"/>
        </w:rPr>
        <w:t>会自动</w:t>
      </w:r>
      <w:r w:rsidRPr="00301176">
        <w:rPr>
          <w:rFonts w:ascii="Arial" w:eastAsia="Times New Roman" w:hAnsi="Arial" w:cs="Arial"/>
          <w:sz w:val="20"/>
          <w:szCs w:val="20"/>
        </w:rPr>
        <w:t xml:space="preserve"> capture </w:t>
      </w:r>
      <w:r w:rsidRPr="00301176">
        <w:rPr>
          <w:rFonts w:ascii="Arial" w:eastAsia="微软雅黑" w:hAnsi="Arial" w:cs="Arial"/>
          <w:sz w:val="20"/>
          <w:szCs w:val="20"/>
        </w:rPr>
        <w:t>外层函数的</w:t>
      </w:r>
      <w:r w:rsidRPr="00686A7B">
        <w:rPr>
          <w:rFonts w:ascii="Arial" w:eastAsia="Times New Roman" w:hAnsi="Arial" w:cs="Arial"/>
          <w:sz w:val="20"/>
          <w:szCs w:val="20"/>
        </w:rPr>
        <w:t> this </w:t>
      </w:r>
      <w:r w:rsidRPr="00301176">
        <w:rPr>
          <w:rFonts w:ascii="Arial" w:eastAsia="微软雅黑" w:hAnsi="Arial" w:cs="Arial"/>
          <w:sz w:val="20"/>
          <w:szCs w:val="20"/>
        </w:rPr>
        <w:t>值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2.2 </w:t>
      </w:r>
      <w:proofErr w:type="gramStart"/>
      <w:r w:rsidRPr="00301176">
        <w:rPr>
          <w:rFonts w:ascii="Arial" w:eastAsia="Times New Roman" w:hAnsi="Arial" w:cs="Arial"/>
          <w:b/>
          <w:bCs/>
          <w:sz w:val="20"/>
          <w:szCs w:val="20"/>
        </w:rPr>
        <w:t>JavaScript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的匿名函数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301176">
        <w:rPr>
          <w:rFonts w:ascii="Arial" w:eastAsia="Times New Roman" w:hAnsi="Arial" w:cs="Arial"/>
          <w:b/>
          <w:bCs/>
          <w:sz w:val="20"/>
          <w:szCs w:val="20"/>
        </w:rPr>
        <w:t>anonymous function)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支持匿名函数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也就意味着函数可以作为一等公民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可以被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当做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也可以被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当做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返回值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301176">
        <w:rPr>
          <w:rFonts w:ascii="Arial" w:eastAsia="微软雅黑" w:hAnsi="Arial" w:cs="Arial"/>
          <w:sz w:val="20"/>
          <w:szCs w:val="20"/>
        </w:rPr>
        <w:t>因此</w:t>
      </w:r>
      <w:r w:rsidRPr="00301176">
        <w:rPr>
          <w:rFonts w:ascii="Arial" w:eastAsia="Times New Roman" w:hAnsi="Arial" w:cs="Arial"/>
          <w:sz w:val="20"/>
          <w:szCs w:val="20"/>
        </w:rPr>
        <w:t xml:space="preserve">, JavaScript </w:t>
      </w:r>
      <w:r w:rsidRPr="00301176">
        <w:rPr>
          <w:rFonts w:ascii="Arial" w:eastAsia="微软雅黑" w:hAnsi="Arial" w:cs="Arial"/>
          <w:sz w:val="20"/>
          <w:szCs w:val="20"/>
        </w:rPr>
        <w:t>的支持一等函数的函数式语言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而且定义一个匿名函数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式如此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简单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2.2.1 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创建一个匿名函数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在</w:t>
      </w:r>
      <w:r w:rsidRPr="00301176">
        <w:rPr>
          <w:rFonts w:ascii="Arial" w:eastAsia="Times New Roman" w:hAnsi="Arial" w:cs="Arial"/>
          <w:sz w:val="20"/>
          <w:szCs w:val="20"/>
        </w:rPr>
        <w:t>JavaScript</w:t>
      </w:r>
      <w:r w:rsidRPr="00301176">
        <w:rPr>
          <w:rFonts w:ascii="Arial" w:eastAsia="微软雅黑" w:hAnsi="Arial" w:cs="Arial"/>
          <w:sz w:val="20"/>
          <w:szCs w:val="20"/>
        </w:rPr>
        <w:t>里创建一个函数是如此的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del w:id="4" w:author="Unknown">
        <w:r w:rsidRPr="00301176">
          <w:rPr>
            <w:rFonts w:ascii="Arial" w:eastAsia="微软雅黑" w:hAnsi="Arial" w:cs="Arial"/>
            <w:sz w:val="20"/>
            <w:szCs w:val="20"/>
          </w:rPr>
          <w:delText>简单</w:delText>
        </w:r>
      </w:del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Times New Roman" w:hAnsi="Arial" w:cs="Arial"/>
          <w:sz w:val="20"/>
          <w:szCs w:val="20"/>
        </w:rPr>
        <w:t xml:space="preserve">… </w:t>
      </w:r>
      <w:r w:rsidRPr="00301176">
        <w:rPr>
          <w:rFonts w:ascii="Arial" w:eastAsia="微软雅黑" w:hAnsi="Arial" w:cs="Arial"/>
          <w:sz w:val="20"/>
          <w:szCs w:val="20"/>
        </w:rPr>
        <w:t>比如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x*x;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}// =&gt; SyntaxError: function statement requires a name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但是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为什么报错了这里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因为创建一个匿名函数需要用表达式</w:t>
      </w:r>
      <w:r w:rsidRPr="00301176">
        <w:rPr>
          <w:rFonts w:ascii="Arial" w:eastAsia="Times New Roman" w:hAnsi="Arial" w:cs="Arial"/>
          <w:sz w:val="20"/>
          <w:szCs w:val="20"/>
        </w:rPr>
        <w:t xml:space="preserve">(function expression). </w:t>
      </w:r>
      <w:r w:rsidRPr="00301176">
        <w:rPr>
          <w:rFonts w:ascii="Arial" w:eastAsia="微软雅黑" w:hAnsi="Arial" w:cs="Arial"/>
          <w:sz w:val="20"/>
          <w:szCs w:val="20"/>
        </w:rPr>
        <w:t>表达式是会返回值的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 = new Array() // new Array </w:t>
      </w:r>
      <w:r w:rsidRPr="00301176">
        <w:rPr>
          <w:rFonts w:ascii="Arial" w:eastAsia="微软雅黑" w:hAnsi="Arial" w:cs="Arial"/>
          <w:sz w:val="20"/>
          <w:szCs w:val="20"/>
        </w:rPr>
        <w:t>是表达式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而这整行叫语句</w:t>
      </w:r>
      <w:r w:rsidRPr="00301176">
        <w:rPr>
          <w:rFonts w:ascii="Arial" w:eastAsia="Times New Roman" w:hAnsi="Arial" w:cs="Arial"/>
          <w:sz w:val="20"/>
          <w:szCs w:val="20"/>
        </w:rPr>
        <w:t xml:space="preserve"> statement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但为什么说</w:t>
      </w:r>
      <w:r w:rsidRPr="00686A7B">
        <w:rPr>
          <w:rFonts w:ascii="Arial" w:eastAsia="Times New Roman" w:hAnsi="Arial" w:cs="Arial"/>
          <w:sz w:val="20"/>
          <w:szCs w:val="20"/>
        </w:rPr>
        <w:t> function statement requires a name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因为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b/>
          <w:bCs/>
          <w:sz w:val="20"/>
          <w:szCs w:val="20"/>
        </w:rPr>
        <w:t>还有一种</w:t>
      </w:r>
      <w:r w:rsidRPr="00301176">
        <w:rPr>
          <w:rFonts w:ascii="Arial" w:eastAsia="微软雅黑" w:hAnsi="Arial" w:cs="Arial"/>
          <w:sz w:val="20"/>
          <w:szCs w:val="20"/>
        </w:rPr>
        <w:t>创建函数的方法</w:t>
      </w:r>
      <w:r w:rsidRPr="00301176">
        <w:rPr>
          <w:rFonts w:ascii="Arial" w:eastAsia="Times New Roman" w:hAnsi="Arial" w:cs="Arial"/>
          <w:sz w:val="20"/>
          <w:szCs w:val="20"/>
        </w:rPr>
        <w:t xml:space="preserve">–/function statement/. </w:t>
      </w:r>
      <w:r w:rsidRPr="00301176">
        <w:rPr>
          <w:rFonts w:ascii="Arial" w:eastAsia="微软雅黑" w:hAnsi="Arial" w:cs="Arial"/>
          <w:sz w:val="20"/>
          <w:szCs w:val="20"/>
        </w:rPr>
        <w:t>而在上面这种写法会被认为是一个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</w:t>
      </w:r>
      <w:r w:rsidRPr="00301176">
        <w:rPr>
          <w:rFonts w:ascii="Arial" w:eastAsia="微软雅黑" w:hAnsi="Arial" w:cs="Arial"/>
          <w:sz w:val="20"/>
          <w:szCs w:val="20"/>
        </w:rPr>
        <w:t>语句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因为并没有期待值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</w:t>
      </w:r>
      <w:r w:rsidRPr="00301176">
        <w:rPr>
          <w:rFonts w:ascii="Arial" w:eastAsia="微软雅黑" w:hAnsi="Arial" w:cs="Arial"/>
          <w:sz w:val="20"/>
          <w:szCs w:val="20"/>
        </w:rPr>
        <w:t>语句声明是需要名字的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简单将这个函数赋给一个变量或当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参数传都不会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报错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因为这时他没有歧义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只能是表达式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301176">
        <w:rPr>
          <w:rFonts w:ascii="Arial" w:eastAsia="微软雅黑" w:hAnsi="Arial" w:cs="Arial"/>
          <w:sz w:val="20"/>
          <w:szCs w:val="20"/>
        </w:rPr>
        <w:t>比如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squareA = function(x){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x*x;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但是这里比较</w:t>
      </w:r>
      <w:r w:rsidRPr="00301176">
        <w:rPr>
          <w:rFonts w:ascii="Arial" w:eastAsia="Times New Roman" w:hAnsi="Arial" w:cs="Arial"/>
          <w:sz w:val="20"/>
          <w:szCs w:val="20"/>
        </w:rPr>
        <w:t xml:space="preserve"> tricky </w:t>
      </w:r>
      <w:r w:rsidRPr="00301176">
        <w:rPr>
          <w:rFonts w:ascii="Arial" w:eastAsia="微软雅黑" w:hAnsi="Arial" w:cs="Arial"/>
          <w:sz w:val="20"/>
          <w:szCs w:val="20"/>
        </w:rPr>
        <w:t>的是这下</w:t>
      </w:r>
      <w:r w:rsidRPr="00686A7B">
        <w:rPr>
          <w:rFonts w:ascii="Arial" w:eastAsia="Times New Roman" w:hAnsi="Arial" w:cs="Arial"/>
          <w:sz w:val="20"/>
          <w:szCs w:val="20"/>
        </w:rPr>
        <w:t> squareA </w:t>
      </w:r>
      <w:r w:rsidRPr="00301176">
        <w:rPr>
          <w:rFonts w:ascii="Arial" w:eastAsia="微软雅黑" w:hAnsi="Arial" w:cs="Arial"/>
          <w:sz w:val="20"/>
          <w:szCs w:val="20"/>
        </w:rPr>
        <w:t>其实是一个具名函数了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squareA) // =&gt; function squareA()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lastRenderedPageBreak/>
        <w:t>虽然结果是具名函数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但是过程却与下面这种声明的方式不一样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squareB(x){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x*x;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 // =&gt; undefined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686A7B">
        <w:rPr>
          <w:rFonts w:ascii="Arial" w:eastAsia="Times New Roman" w:hAnsi="Arial" w:cs="Arial"/>
          <w:sz w:val="20"/>
          <w:szCs w:val="20"/>
        </w:rPr>
        <w:t>squareB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用的是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statement </w:t>
      </w:r>
      <w:r w:rsidRPr="00301176">
        <w:rPr>
          <w:rFonts w:ascii="Arial" w:eastAsia="微软雅黑" w:hAnsi="Arial" w:cs="Arial"/>
          <w:sz w:val="20"/>
          <w:szCs w:val="20"/>
        </w:rPr>
        <w:t>直接声明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显然</w:t>
      </w:r>
      <w:r w:rsidRPr="00301176">
        <w:rPr>
          <w:rFonts w:ascii="Arial" w:eastAsia="Times New Roman" w:hAnsi="Arial" w:cs="Arial"/>
          <w:sz w:val="20"/>
          <w:szCs w:val="20"/>
        </w:rPr>
        <w:t xml:space="preserve"> statement </w:t>
      </w:r>
      <w:r w:rsidRPr="00301176">
        <w:rPr>
          <w:rFonts w:ascii="Arial" w:eastAsia="微软雅黑" w:hAnsi="Arial" w:cs="Arial"/>
          <w:sz w:val="20"/>
          <w:szCs w:val="20"/>
        </w:rPr>
        <w:t>没有返回</w:t>
      </w:r>
      <w:r w:rsidRPr="00301176">
        <w:rPr>
          <w:rFonts w:ascii="Arial" w:eastAsia="Times New Roman" w:hAnsi="Arial" w:cs="Arial"/>
          <w:sz w:val="20"/>
          <w:szCs w:val="20"/>
        </w:rPr>
        <w:t xml:space="preserve">), </w:t>
      </w: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686A7B">
        <w:rPr>
          <w:rFonts w:ascii="Arial" w:eastAsia="Times New Roman" w:hAnsi="Arial" w:cs="Arial"/>
          <w:sz w:val="20"/>
          <w:szCs w:val="20"/>
        </w:rPr>
        <w:t>squareA </w:t>
      </w:r>
      <w:r w:rsidRPr="00301176">
        <w:rPr>
          <w:rFonts w:ascii="Arial" w:eastAsia="微软雅黑" w:hAnsi="Arial" w:cs="Arial"/>
          <w:sz w:val="20"/>
          <w:szCs w:val="20"/>
        </w:rPr>
        <w:t>则是先用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expression </w:t>
      </w:r>
      <w:r w:rsidRPr="00301176">
        <w:rPr>
          <w:rFonts w:ascii="Arial" w:eastAsia="微软雅黑" w:hAnsi="Arial" w:cs="Arial"/>
          <w:sz w:val="20"/>
          <w:szCs w:val="20"/>
        </w:rPr>
        <w:t>创建一个匿名函数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然后将返回的函数赋给了名为</w:t>
      </w:r>
      <w:r w:rsidRPr="00686A7B">
        <w:rPr>
          <w:rFonts w:ascii="Arial" w:eastAsia="Times New Roman" w:hAnsi="Arial" w:cs="Arial"/>
          <w:sz w:val="20"/>
          <w:szCs w:val="20"/>
        </w:rPr>
        <w:t> squareA </w:t>
      </w:r>
      <w:r w:rsidRPr="00301176">
        <w:rPr>
          <w:rFonts w:ascii="Arial" w:eastAsia="微软雅黑" w:hAnsi="Arial" w:cs="Arial"/>
          <w:sz w:val="20"/>
          <w:szCs w:val="20"/>
        </w:rPr>
        <w:t>的变量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因为表达式是有返回的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function(x){ return x*x});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undefined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function ()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第一个</w:t>
      </w:r>
      <w:r w:rsidRPr="00686A7B">
        <w:rPr>
          <w:rFonts w:ascii="Arial" w:eastAsia="Times New Roman" w:hAnsi="Arial" w:cs="Arial"/>
          <w:sz w:val="20"/>
          <w:szCs w:val="20"/>
        </w:rPr>
        <w:t> undefined </w:t>
      </w:r>
      <w:r w:rsidRPr="00301176">
        <w:rPr>
          <w:rFonts w:ascii="Arial" w:eastAsia="微软雅黑" w:hAnsi="Arial" w:cs="Arial"/>
          <w:sz w:val="20"/>
          <w:szCs w:val="20"/>
        </w:rPr>
        <w:t>是</w:t>
      </w:r>
      <w:r w:rsidRPr="00686A7B">
        <w:rPr>
          <w:rFonts w:ascii="Arial" w:eastAsia="Times New Roman" w:hAnsi="Arial" w:cs="Arial"/>
          <w:sz w:val="20"/>
          <w:szCs w:val="20"/>
        </w:rPr>
        <w:t> console.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log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的返回值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</w:t>
      </w:r>
      <w:r w:rsidRPr="00686A7B">
        <w:rPr>
          <w:rFonts w:ascii="Arial" w:eastAsia="Times New Roman" w:hAnsi="Arial" w:cs="Arial"/>
          <w:sz w:val="20"/>
          <w:szCs w:val="20"/>
        </w:rPr>
        <w:t> function() </w:t>
      </w:r>
      <w:r w:rsidRPr="00301176">
        <w:rPr>
          <w:rFonts w:ascii="Arial" w:eastAsia="微软雅黑" w:hAnsi="Arial" w:cs="Arial"/>
          <w:sz w:val="20"/>
          <w:szCs w:val="20"/>
        </w:rPr>
        <w:t>则是打印出来的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</w:t>
      </w:r>
      <w:r w:rsidRPr="00301176">
        <w:rPr>
          <w:rFonts w:ascii="Arial" w:eastAsia="微软雅黑" w:hAnsi="Arial" w:cs="Arial"/>
          <w:sz w:val="20"/>
          <w:szCs w:val="20"/>
        </w:rPr>
        <w:t>表达式创建的匿名函数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2.2.2 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使用匿名函数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JavaScript </w:t>
      </w:r>
      <w:r w:rsidRPr="00301176">
        <w:rPr>
          <w:rFonts w:ascii="Arial" w:eastAsia="微软雅黑" w:hAnsi="Arial" w:cs="Arial"/>
          <w:sz w:val="20"/>
          <w:szCs w:val="20"/>
        </w:rPr>
        <w:t>的函数是一等函数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这意味着我们的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函数跟值的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待遇是一样的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于是</w:t>
      </w:r>
      <w:r w:rsidRPr="00301176">
        <w:rPr>
          <w:rFonts w:ascii="Arial" w:eastAsia="宋体" w:hAnsi="Arial" w:cs="Arial"/>
          <w:sz w:val="20"/>
          <w:szCs w:val="20"/>
        </w:rPr>
        <w:t>它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可以赋给变量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square = function(x) {return x*x}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可以当参数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如刚才见到的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function(x){return x*x})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将函数传给了</w:t>
      </w:r>
      <w:r w:rsidRPr="00686A7B">
        <w:rPr>
          <w:rFonts w:ascii="Arial" w:eastAsia="Times New Roman" w:hAnsi="Arial" w:cs="Arial"/>
          <w:sz w:val="20"/>
          <w:szCs w:val="20"/>
        </w:rPr>
        <w:t> console.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log</w:t>
      </w:r>
      <w:proofErr w:type="gramEnd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可以被返回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multiply(x){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function(y){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x*y;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multiply(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1)(2) // =&gt; 2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3 </w:t>
      </w:r>
      <w:proofErr w:type="gramStart"/>
      <w:r w:rsidRPr="00301176">
        <w:rPr>
          <w:rFonts w:ascii="Arial" w:eastAsia="宋体" w:hAnsi="Arial" w:cs="Arial"/>
          <w:b/>
          <w:bCs/>
          <w:sz w:val="20"/>
          <w:szCs w:val="20"/>
        </w:rPr>
        <w:t>高阶函数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301176">
        <w:rPr>
          <w:rFonts w:ascii="Arial" w:eastAsia="Times New Roman" w:hAnsi="Arial" w:cs="Arial"/>
          <w:b/>
          <w:bCs/>
          <w:sz w:val="20"/>
          <w:szCs w:val="20"/>
        </w:rPr>
        <w:t>Higher-order function)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我们已经见识到了匿名函数和箭头函数的用法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匿名的一等函数到底有什么用呢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来看看高阶函数的应用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高阶函数意思是它接收另一个函数作为参数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为什么叫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b/>
          <w:bCs/>
          <w:sz w:val="20"/>
          <w:szCs w:val="20"/>
        </w:rPr>
        <w:t>高阶</w:t>
      </w:r>
      <w:r w:rsidRPr="00301176">
        <w:rPr>
          <w:rFonts w:ascii="Arial" w:eastAsia="Times New Roman" w:hAnsi="Arial" w:cs="Arial"/>
          <w:sz w:val="20"/>
          <w:szCs w:val="20"/>
        </w:rPr>
        <w:t xml:space="preserve">: </w:t>
      </w:r>
      <w:r w:rsidRPr="00301176">
        <w:rPr>
          <w:rFonts w:ascii="Arial" w:eastAsia="微软雅黑" w:hAnsi="Arial" w:cs="Arial"/>
          <w:sz w:val="20"/>
          <w:szCs w:val="20"/>
        </w:rPr>
        <w:t>来看看这个函数</w:t>
      </w:r>
      <w:r w:rsidRPr="00686A7B">
        <w:rPr>
          <w:rFonts w:ascii="Arial" w:eastAsia="Times New Roman" w:hAnsi="Arial" w:cs="Arial"/>
          <w:sz w:val="20"/>
          <w:szCs w:val="20"/>
        </w:rPr>
        <w:t> f(x, y) = x(y) </w:t>
      </w:r>
      <w:r w:rsidRPr="00301176">
        <w:rPr>
          <w:rFonts w:ascii="Arial" w:eastAsia="微软雅黑" w:hAnsi="Arial" w:cs="Arial"/>
          <w:sz w:val="20"/>
          <w:szCs w:val="20"/>
        </w:rPr>
        <w:t>按照</w:t>
      </w:r>
      <w:r w:rsidRPr="00301176">
        <w:rPr>
          <w:rFonts w:ascii="Arial" w:eastAsia="Times New Roman" w:hAnsi="Arial" w:cs="Arial"/>
          <w:sz w:val="20"/>
          <w:szCs w:val="20"/>
        </w:rPr>
        <w:t xml:space="preserve"> lambda </w:t>
      </w:r>
      <w:r w:rsidRPr="00301176">
        <w:rPr>
          <w:rFonts w:ascii="Arial" w:eastAsia="微软雅黑" w:hAnsi="Arial" w:cs="Arial"/>
          <w:sz w:val="20"/>
          <w:szCs w:val="20"/>
        </w:rPr>
        <w:t>的简化过程则</w:t>
      </w:r>
      <w:r w:rsidRPr="00301176">
        <w:rPr>
          <w:rFonts w:ascii="Arial" w:eastAsia="宋体" w:hAnsi="Arial" w:cs="Arial"/>
          <w:sz w:val="20"/>
          <w:szCs w:val="20"/>
        </w:rPr>
        <w:t>是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x) =&gt; (y -&gt; x(y))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(y) =&gt; x(y)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可以看出来调用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f </w:t>
      </w:r>
      <w:r w:rsidRPr="00301176">
        <w:rPr>
          <w:rFonts w:ascii="Arial" w:eastAsia="微软雅黑" w:hAnsi="Arial" w:cs="Arial"/>
          <w:sz w:val="20"/>
          <w:szCs w:val="20"/>
        </w:rPr>
        <w:t>时却又返回了一个函数</w:t>
      </w:r>
      <w:r w:rsidRPr="00301176">
        <w:rPr>
          <w:rFonts w:ascii="Arial" w:eastAsia="Times New Roman" w:hAnsi="Arial" w:cs="Arial"/>
          <w:sz w:val="20"/>
          <w:szCs w:val="20"/>
        </w:rPr>
        <w:t>x.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还记得高等数学里面的导数吗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两阶以上的导数叫高阶导数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因为求导一次以后返回的可以求导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概念是一样的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如同</w:t>
      </w:r>
      <w:hyperlink r:id="rId9" w:history="1"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俄罗斯套娃</w:t>
        </w:r>
      </w:hyperlink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当函数执行以后还需执行或者要对参数执行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因此叫高阶函数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高阶函数最常见的应用如</w:t>
      </w:r>
      <w:r w:rsidRPr="00686A7B">
        <w:rPr>
          <w:rFonts w:ascii="Arial" w:eastAsia="Times New Roman" w:hAnsi="Arial" w:cs="Arial"/>
          <w:sz w:val="20"/>
          <w:szCs w:val="20"/>
        </w:rPr>
        <w:t> map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686A7B">
        <w:rPr>
          <w:rFonts w:ascii="Arial" w:eastAsia="Times New Roman" w:hAnsi="Arial" w:cs="Arial"/>
          <w:sz w:val="20"/>
          <w:szCs w:val="20"/>
        </w:rPr>
        <w:t> reduce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他们都是以传入不同的函数来以不同的方式操作数组元素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另外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柯里化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则是每次消费一个参数并返回一个逐步被配置好的函数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高阶函数的这些应用都是为函数的组合提供灵活性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在本章结束相信你会很好的体会到函数组合的强大之处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3.1 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Higher-order function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函数在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中是一等公民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因此在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中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使用高阶函数是非常方便的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3.1.1 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函数作为参数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假设我现在要对一个数组排序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用我们熟悉的</w:t>
      </w:r>
      <w:r w:rsidRPr="00686A7B">
        <w:rPr>
          <w:rFonts w:ascii="Arial" w:eastAsia="Times New Roman" w:hAnsi="Arial" w:cs="Arial"/>
          <w:sz w:val="20"/>
          <w:szCs w:val="20"/>
        </w:rPr>
        <w:t> sort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[1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,3,2,5,4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].sort( (x, y) =&gt; x - y 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如果我们要逆序的排序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把减号左右的</w:t>
      </w:r>
      <w:r w:rsidRPr="00686A7B">
        <w:rPr>
          <w:rFonts w:ascii="Arial" w:eastAsia="Times New Roman" w:hAnsi="Arial" w:cs="Arial"/>
          <w:sz w:val="20"/>
          <w:szCs w:val="20"/>
        </w:rPr>
        <w:t> x </w:t>
      </w:r>
      <w:r w:rsidRPr="00301176">
        <w:rPr>
          <w:rFonts w:ascii="Arial" w:eastAsia="微软雅黑" w:hAnsi="Arial" w:cs="Arial"/>
          <w:sz w:val="20"/>
          <w:szCs w:val="20"/>
        </w:rPr>
        <w:t>和</w:t>
      </w:r>
      <w:r w:rsidRPr="00686A7B">
        <w:rPr>
          <w:rFonts w:ascii="Arial" w:eastAsia="Times New Roman" w:hAnsi="Arial" w:cs="Arial"/>
          <w:sz w:val="20"/>
          <w:szCs w:val="20"/>
        </w:rPr>
        <w:t> y </w:t>
      </w:r>
      <w:r w:rsidRPr="00301176">
        <w:rPr>
          <w:rFonts w:ascii="Arial" w:eastAsia="微软雅黑" w:hAnsi="Arial" w:cs="Arial"/>
          <w:sz w:val="20"/>
          <w:szCs w:val="20"/>
        </w:rPr>
        <w:t>呼唤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就这么简单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但如果我是一个对象数组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要根据对象的</w:t>
      </w:r>
      <w:r w:rsidRPr="00686A7B">
        <w:rPr>
          <w:rFonts w:ascii="Arial" w:eastAsia="Times New Roman" w:hAnsi="Arial" w:cs="Arial"/>
          <w:sz w:val="20"/>
          <w:szCs w:val="20"/>
        </w:rPr>
        <w:t> id </w:t>
      </w:r>
      <w:r w:rsidRPr="00301176">
        <w:rPr>
          <w:rFonts w:ascii="Arial" w:eastAsia="微软雅黑" w:hAnsi="Arial" w:cs="Arial"/>
          <w:sz w:val="20"/>
          <w:szCs w:val="20"/>
        </w:rPr>
        <w:t>排序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>[{id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:1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, name:'one'},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{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id: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3, name:'three'}, 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{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id: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2, name:'two'}, 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{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id: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5, name:'five'},  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{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id: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4, name:'four'}].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sort(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(x,y) =&gt; x.id - y.id)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是不是已经能够感受到高阶函数与匿名函数组合的灵活性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3.1.2 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函数作为返回值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函数的返回值可以不只是值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同样也可以是一个函数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Eweda </w:t>
      </w:r>
      <w:r w:rsidRPr="00301176">
        <w:rPr>
          <w:rFonts w:ascii="Arial" w:eastAsia="微软雅黑" w:hAnsi="Arial" w:cs="Arial"/>
          <w:sz w:val="20"/>
          <w:szCs w:val="20"/>
        </w:rPr>
        <w:t>内部的一个工具函数</w:t>
      </w:r>
      <w:r w:rsidRPr="00686A7B">
        <w:rPr>
          <w:rFonts w:ascii="Arial" w:eastAsia="Times New Roman" w:hAnsi="Arial" w:cs="Arial"/>
          <w:sz w:val="20"/>
          <w:szCs w:val="20"/>
        </w:rPr>
        <w:t>aliasFor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他的作用是给函数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 E </w:t>
      </w:r>
      <w:r w:rsidRPr="00301176">
        <w:rPr>
          <w:rFonts w:ascii="Arial" w:eastAsia="微软雅黑" w:hAnsi="Arial" w:cs="Arial"/>
          <w:sz w:val="20"/>
          <w:szCs w:val="20"/>
        </w:rPr>
        <w:t>的一些方法起一些别名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t>听起来很怪不是吗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函数怎么有方法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实际上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的</w:t>
      </w:r>
      <w:r w:rsidRPr="00686A7B">
        <w:rPr>
          <w:rFonts w:ascii="Arial" w:eastAsia="Times New Roman" w:hAnsi="Arial" w:cs="Arial"/>
          <w:i/>
          <w:iCs/>
          <w:sz w:val="20"/>
          <w:szCs w:val="20"/>
        </w:rPr>
        <w:t> function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是一个特殊</w:t>
      </w:r>
      <w:r w:rsidRPr="00686A7B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对象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试试在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Firefox console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里敲</w:t>
      </w:r>
      <w:r w:rsidRPr="00686A7B">
        <w:rPr>
          <w:rFonts w:ascii="Arial" w:eastAsia="Times New Roman" w:hAnsi="Arial" w:cs="Arial"/>
          <w:i/>
          <w:iCs/>
          <w:sz w:val="20"/>
          <w:szCs w:val="20"/>
        </w:rPr>
        <w:t> console.</w:t>
      </w:r>
      <w:proofErr w:type="gramStart"/>
      <w:r w:rsidRPr="00686A7B">
        <w:rPr>
          <w:rFonts w:ascii="Arial" w:eastAsia="Times New Roman" w:hAnsi="Arial" w:cs="Arial"/>
          <w:i/>
          <w:iCs/>
          <w:sz w:val="20"/>
          <w:szCs w:val="20"/>
        </w:rPr>
        <w:t>log</w:t>
      </w:r>
      <w:proofErr w:type="gramEnd"/>
      <w:r w:rsidRPr="00686A7B">
        <w:rPr>
          <w:rFonts w:ascii="Arial" w:eastAsia="Times New Roman" w:hAnsi="Arial" w:cs="Arial"/>
          <w:i/>
          <w:iCs/>
          <w:sz w:val="20"/>
          <w:szCs w:val="20"/>
        </w:rPr>
        <w:t>. 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是不是看到了一些方法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但是</w:t>
      </w:r>
      <w:r w:rsidRPr="00686A7B">
        <w:rPr>
          <w:rFonts w:ascii="Arial" w:eastAsia="Times New Roman" w:hAnsi="Arial" w:cs="Arial"/>
          <w:i/>
          <w:iCs/>
          <w:sz w:val="20"/>
          <w:szCs w:val="20"/>
        </w:rPr>
        <w:t> typeof console.</w:t>
      </w:r>
      <w:proofErr w:type="gramStart"/>
      <w:r w:rsidRPr="00686A7B">
        <w:rPr>
          <w:rFonts w:ascii="Arial" w:eastAsia="Times New Roman" w:hAnsi="Arial" w:cs="Arial"/>
          <w:i/>
          <w:iCs/>
          <w:sz w:val="20"/>
          <w:szCs w:val="20"/>
        </w:rPr>
        <w:t>log</w:t>
      </w:r>
      <w:proofErr w:type="gramEnd"/>
      <w:r w:rsidRPr="00686A7B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是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function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E = () =&gt; {}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aliasFor = oldName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fn = newName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E[newName] = E[oldName];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fn;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(fn.is = fn.are = fn.and = fn);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这里有两个</w:t>
      </w:r>
      <w:r w:rsidRPr="00686A7B">
        <w:rPr>
          <w:rFonts w:ascii="Arial" w:eastAsia="Times New Roman" w:hAnsi="Arial" w:cs="Arial"/>
          <w:sz w:val="20"/>
          <w:szCs w:val="20"/>
        </w:rPr>
        <w:t> return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一个是</w:t>
      </w:r>
      <w:r w:rsidRPr="00686A7B">
        <w:rPr>
          <w:rFonts w:ascii="Arial" w:eastAsia="Times New Roman" w:hAnsi="Arial" w:cs="Arial"/>
          <w:sz w:val="20"/>
          <w:szCs w:val="20"/>
        </w:rPr>
        <w:t> fn </w:t>
      </w:r>
      <w:r w:rsidRPr="00301176">
        <w:rPr>
          <w:rFonts w:ascii="Arial" w:eastAsia="微软雅黑" w:hAnsi="Arial" w:cs="Arial"/>
          <w:sz w:val="20"/>
          <w:szCs w:val="20"/>
        </w:rPr>
        <w:t>返回自己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另一个是</w:t>
      </w:r>
      <w:r w:rsidRPr="00686A7B">
        <w:rPr>
          <w:rFonts w:ascii="Arial" w:eastAsia="Times New Roman" w:hAnsi="Arial" w:cs="Arial"/>
          <w:sz w:val="20"/>
          <w:szCs w:val="20"/>
        </w:rPr>
        <w:t> aliasFor </w:t>
      </w:r>
      <w:r w:rsidRPr="00301176">
        <w:rPr>
          <w:rFonts w:ascii="Arial" w:eastAsia="微软雅黑" w:hAnsi="Arial" w:cs="Arial"/>
          <w:sz w:val="20"/>
          <w:szCs w:val="20"/>
        </w:rPr>
        <w:t>也返回</w:t>
      </w:r>
      <w:r w:rsidRPr="00686A7B">
        <w:rPr>
          <w:rFonts w:ascii="Arial" w:eastAsia="Times New Roman" w:hAnsi="Arial" w:cs="Arial"/>
          <w:sz w:val="20"/>
          <w:szCs w:val="20"/>
        </w:rPr>
        <w:t> fn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并且给</w:t>
      </w:r>
      <w:r w:rsidRPr="00686A7B">
        <w:rPr>
          <w:rFonts w:ascii="Arial" w:eastAsia="Times New Roman" w:hAnsi="Arial" w:cs="Arial"/>
          <w:sz w:val="20"/>
          <w:szCs w:val="20"/>
        </w:rPr>
        <w:t> fn</w:t>
      </w:r>
      <w:r w:rsidRPr="00301176">
        <w:rPr>
          <w:rFonts w:ascii="Arial" w:eastAsia="微软雅黑" w:hAnsi="Arial" w:cs="Arial"/>
          <w:sz w:val="20"/>
          <w:szCs w:val="20"/>
        </w:rPr>
        <w:t>了几个别名</w:t>
      </w:r>
      <w:r w:rsidRPr="00686A7B">
        <w:rPr>
          <w:rFonts w:ascii="Arial" w:eastAsia="Times New Roman" w:hAnsi="Arial" w:cs="Arial"/>
          <w:sz w:val="20"/>
          <w:szCs w:val="20"/>
        </w:rPr>
        <w:t> fn.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is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fn.are</w:t>
      </w:r>
      <w:r w:rsidRPr="00301176">
        <w:rPr>
          <w:rFonts w:ascii="Arial" w:eastAsia="Times New Roman" w:hAnsi="Arial" w:cs="Arial"/>
          <w:sz w:val="20"/>
          <w:szCs w:val="20"/>
        </w:rPr>
        <w:t>…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什么意思呢</w:t>
      </w:r>
      <w:r w:rsidRPr="00301176">
        <w:rPr>
          <w:rFonts w:ascii="Arial" w:eastAsia="Times New Roman" w:hAnsi="Arial" w:cs="Arial"/>
          <w:sz w:val="20"/>
          <w:szCs w:val="20"/>
        </w:rPr>
        <w:t>?</w:t>
      </w:r>
      <w:r w:rsidRPr="00686A7B">
        <w:rPr>
          <w:rFonts w:ascii="Arial" w:eastAsia="Times New Roman" w:hAnsi="Arial" w:cs="Arial"/>
          <w:sz w:val="20"/>
          <w:szCs w:val="20"/>
        </w:rPr>
        <w:t> fn </w:t>
      </w:r>
      <w:r w:rsidRPr="00301176">
        <w:rPr>
          <w:rFonts w:ascii="Arial" w:eastAsia="微软雅黑" w:hAnsi="Arial" w:cs="Arial"/>
          <w:sz w:val="20"/>
          <w:szCs w:val="20"/>
        </w:rPr>
        <w:t>返回</w:t>
      </w:r>
      <w:r w:rsidRPr="00686A7B">
        <w:rPr>
          <w:rFonts w:ascii="Arial" w:eastAsia="Times New Roman" w:hAnsi="Arial" w:cs="Arial"/>
          <w:sz w:val="20"/>
          <w:szCs w:val="20"/>
        </w:rPr>
        <w:t> fn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很简单就是</w:t>
      </w:r>
      <w:r w:rsidRPr="00686A7B">
        <w:rPr>
          <w:rFonts w:ascii="Arial" w:eastAsia="Times New Roman" w:hAnsi="Arial" w:cs="Arial"/>
          <w:sz w:val="20"/>
          <w:szCs w:val="20"/>
        </w:rPr>
        <w:t> fn() =&gt; fn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那么</w:t>
      </w:r>
      <w:r w:rsidRPr="00686A7B">
        <w:rPr>
          <w:rFonts w:ascii="Arial" w:eastAsia="Times New Roman" w:hAnsi="Arial" w:cs="Arial"/>
          <w:sz w:val="20"/>
          <w:szCs w:val="20"/>
        </w:rPr>
        <w:t> fn()()=&gt;fn()=&gt;fn </w:t>
      </w:r>
      <w:r w:rsidRPr="00301176">
        <w:rPr>
          <w:rFonts w:ascii="Arial" w:eastAsia="Times New Roman" w:hAnsi="Arial" w:cs="Arial"/>
          <w:sz w:val="20"/>
          <w:szCs w:val="20"/>
        </w:rPr>
        <w:t>…</w:t>
      </w:r>
      <w:r w:rsidRPr="00301176">
        <w:rPr>
          <w:rFonts w:ascii="Arial" w:eastAsia="微软雅黑" w:hAnsi="Arial" w:cs="Arial"/>
          <w:sz w:val="20"/>
          <w:szCs w:val="20"/>
        </w:rPr>
        <w:t>以此类推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无论调用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fn </w:t>
      </w:r>
      <w:r w:rsidRPr="00301176">
        <w:rPr>
          <w:rFonts w:ascii="Arial" w:eastAsia="微软雅黑" w:hAnsi="Arial" w:cs="Arial"/>
          <w:sz w:val="20"/>
          <w:szCs w:val="20"/>
        </w:rPr>
        <w:t>多少次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都最终返回</w:t>
      </w:r>
      <w:r w:rsidRPr="00301176">
        <w:rPr>
          <w:rFonts w:ascii="Arial" w:eastAsia="Times New Roman" w:hAnsi="Arial" w:cs="Arial"/>
          <w:sz w:val="20"/>
          <w:szCs w:val="20"/>
        </w:rPr>
        <w:t xml:space="preserve"> fn.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lastRenderedPageBreak/>
        <w:t>这到底有什么用呢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由于这里使用了</w:t>
      </w:r>
      <w:r w:rsidRPr="00686A7B">
        <w:rPr>
          <w:rFonts w:ascii="Arial" w:eastAsia="Times New Roman" w:hAnsi="Arial" w:cs="Arial"/>
          <w:sz w:val="20"/>
          <w:szCs w:val="20"/>
        </w:rPr>
        <w:t> fn </w:t>
      </w:r>
      <w:r w:rsidRPr="00301176">
        <w:rPr>
          <w:rFonts w:ascii="Arial" w:eastAsia="微软雅黑" w:hAnsi="Arial" w:cs="Arial"/>
          <w:sz w:val="20"/>
          <w:szCs w:val="20"/>
        </w:rPr>
        <w:t>的副作用</w:t>
      </w:r>
      <w:r w:rsidRPr="00301176">
        <w:rPr>
          <w:rFonts w:ascii="Arial" w:eastAsia="Times New Roman" w:hAnsi="Arial" w:cs="Arial"/>
          <w:sz w:val="20"/>
          <w:szCs w:val="20"/>
        </w:rPr>
        <w:t xml:space="preserve">(side affect) </w:t>
      </w:r>
      <w:r w:rsidRPr="00301176">
        <w:rPr>
          <w:rFonts w:ascii="Arial" w:eastAsia="微软雅黑" w:hAnsi="Arial" w:cs="Arial"/>
          <w:sz w:val="20"/>
          <w:szCs w:val="20"/>
        </w:rPr>
        <w:t>来干了一些事情</w:t>
      </w:r>
      <w:r w:rsidRPr="00686A7B">
        <w:rPr>
          <w:rFonts w:ascii="Arial" w:eastAsia="Times New Roman" w:hAnsi="Arial" w:cs="Arial"/>
          <w:sz w:val="20"/>
          <w:szCs w:val="20"/>
        </w:rPr>
        <w:t>E[newName]=E[oldName]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也就是给</w:t>
      </w:r>
      <w:r w:rsidRPr="00301176">
        <w:rPr>
          <w:rFonts w:ascii="Arial" w:eastAsia="Times New Roman" w:hAnsi="Arial" w:cs="Arial"/>
          <w:sz w:val="20"/>
          <w:szCs w:val="20"/>
        </w:rPr>
        <w:t xml:space="preserve"> E </w:t>
      </w:r>
      <w:r w:rsidRPr="00301176">
        <w:rPr>
          <w:rFonts w:ascii="Arial" w:eastAsia="微软雅黑" w:hAnsi="Arial" w:cs="Arial"/>
          <w:sz w:val="20"/>
          <w:szCs w:val="20"/>
        </w:rPr>
        <w:t>的方法起一个别名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因此每次调用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fn </w:t>
      </w:r>
      <w:r w:rsidRPr="00301176">
        <w:rPr>
          <w:rFonts w:ascii="Arial" w:eastAsia="微软雅黑" w:hAnsi="Arial" w:cs="Arial"/>
          <w:sz w:val="20"/>
          <w:szCs w:val="20"/>
        </w:rPr>
        <w:t>都会给</w:t>
      </w:r>
      <w:r w:rsidRPr="00686A7B">
        <w:rPr>
          <w:rFonts w:ascii="Arial" w:eastAsia="Times New Roman" w:hAnsi="Arial" w:cs="Arial"/>
          <w:sz w:val="20"/>
          <w:szCs w:val="20"/>
        </w:rPr>
        <w:t>E </w:t>
      </w:r>
      <w:r w:rsidRPr="00301176">
        <w:rPr>
          <w:rFonts w:ascii="Arial" w:eastAsia="微软雅黑" w:hAnsi="Arial" w:cs="Arial"/>
          <w:sz w:val="20"/>
          <w:szCs w:val="20"/>
        </w:rPr>
        <w:t>起一个别名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aliasFor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最后返回的是</w:t>
      </w:r>
      <w:r w:rsidRPr="00686A7B">
        <w:rPr>
          <w:rFonts w:ascii="Arial" w:eastAsia="Times New Roman" w:hAnsi="Arial" w:cs="Arial"/>
          <w:sz w:val="20"/>
          <w:szCs w:val="20"/>
        </w:rPr>
        <w:t> fn </w:t>
      </w:r>
      <w:r w:rsidRPr="00301176">
        <w:rPr>
          <w:rFonts w:ascii="Arial" w:eastAsia="微软雅黑" w:hAnsi="Arial" w:cs="Arial"/>
          <w:sz w:val="20"/>
          <w:szCs w:val="20"/>
        </w:rPr>
        <w:t>自己的一些别名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使得可以</w:t>
      </w:r>
      <w:r w:rsidRPr="00301176">
        <w:rPr>
          <w:rFonts w:ascii="Arial" w:eastAsia="Times New Roman" w:hAnsi="Arial" w:cs="Arial"/>
          <w:sz w:val="20"/>
          <w:szCs w:val="20"/>
        </w:rPr>
        <w:t xml:space="preserve"> chain </w:t>
      </w:r>
      <w:r w:rsidRPr="00301176">
        <w:rPr>
          <w:rFonts w:ascii="Arial" w:eastAsia="微软雅黑" w:hAnsi="Arial" w:cs="Arial"/>
          <w:sz w:val="20"/>
          <w:szCs w:val="20"/>
        </w:rPr>
        <w:t>起来更可读一些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aliasFor(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'reduce').is('reduceLeft').is('foldl')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t>另外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函数作为返回值的重要应用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柯里化与闭包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将会在在后面专门介绍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我们先来看下以函数作为参数的高阶函数的典型应用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柯里化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 currying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还记得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Curry</w:t>
      </w:r>
      <w:r w:rsidRPr="00301176">
        <w:rPr>
          <w:rFonts w:ascii="Arial" w:eastAsia="宋体" w:hAnsi="Arial" w:cs="Arial"/>
          <w:sz w:val="20"/>
          <w:szCs w:val="20"/>
        </w:rPr>
        <w:t>吗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多巧啊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人家姓</w:t>
      </w:r>
      <w:r w:rsidRPr="00301176">
        <w:rPr>
          <w:rFonts w:ascii="Arial" w:eastAsia="Times New Roman" w:hAnsi="Arial" w:cs="Arial"/>
          <w:sz w:val="20"/>
          <w:szCs w:val="20"/>
        </w:rPr>
        <w:t xml:space="preserve"> Curry </w:t>
      </w:r>
      <w:r w:rsidRPr="00301176">
        <w:rPr>
          <w:rFonts w:ascii="Arial" w:eastAsia="微软雅黑" w:hAnsi="Arial" w:cs="Arial"/>
          <w:sz w:val="20"/>
          <w:szCs w:val="20"/>
        </w:rPr>
        <w:t>名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Haskell, </w:t>
      </w:r>
      <w:r w:rsidRPr="00301176">
        <w:rPr>
          <w:rFonts w:ascii="Arial" w:eastAsia="微软雅黑" w:hAnsi="Arial" w:cs="Arial"/>
          <w:sz w:val="20"/>
          <w:szCs w:val="20"/>
        </w:rPr>
        <w:t>难怪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语言会自动柯里化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呵呵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但是不奇怪吗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为什么要柯里化呢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为什么如此重要得让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会默认自动柯里化所有函数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不就是返回一个部分配置好的函数吗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我们来看一个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的代码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max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3 4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max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3) 4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结果都是</w:t>
      </w:r>
      <w:r w:rsidRPr="00301176">
        <w:rPr>
          <w:rFonts w:ascii="Arial" w:eastAsia="Times New Roman" w:hAnsi="Arial" w:cs="Arial"/>
          <w:sz w:val="20"/>
          <w:szCs w:val="20"/>
        </w:rPr>
        <w:t xml:space="preserve">4, </w:t>
      </w:r>
      <w:r w:rsidRPr="00301176">
        <w:rPr>
          <w:rFonts w:ascii="Arial" w:eastAsia="微软雅黑" w:hAnsi="Arial" w:cs="Arial"/>
          <w:sz w:val="20"/>
          <w:szCs w:val="20"/>
        </w:rPr>
        <w:t>这有什么用呢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这里看不出来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放到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686A7B">
        <w:rPr>
          <w:rFonts w:ascii="Arial" w:eastAsia="微软雅黑" w:hAnsi="Arial" w:cs="Arial"/>
          <w:sz w:val="20"/>
          <w:szCs w:val="20"/>
        </w:rPr>
        <w:t>高阶函数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试试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什么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看不懂天书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Haskell, </w:t>
      </w:r>
      <w:r w:rsidRPr="00301176">
        <w:rPr>
          <w:rFonts w:ascii="Arial" w:eastAsia="微软雅黑" w:hAnsi="Arial" w:cs="Arial"/>
          <w:sz w:val="20"/>
          <w:szCs w:val="20"/>
        </w:rPr>
        <w:t>来看看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吧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3.2.1 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我们来看一个问题</w:t>
      </w:r>
    </w:p>
    <w:p w:rsidR="00301176" w:rsidRPr="00301176" w:rsidRDefault="00301176" w:rsidP="00301176">
      <w:pPr>
        <w:shd w:val="clear" w:color="auto" w:fill="FFFFFF"/>
        <w:spacing w:before="450" w:after="45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301176">
        <w:rPr>
          <w:rFonts w:ascii="Arial" w:eastAsia="宋体" w:hAnsi="Arial" w:cs="Arial"/>
          <w:b/>
          <w:bCs/>
          <w:sz w:val="20"/>
          <w:szCs w:val="20"/>
        </w:rPr>
        <w:t>写一个函数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可以连接字符数组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如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 =f([‘1′,’2′]) =&gt; </w:t>
      </w:r>
      <w:proofErr w:type="gramStart"/>
      <w:r w:rsidRPr="00301176">
        <w:rPr>
          <w:rFonts w:ascii="Arial" w:eastAsia="Times New Roman" w:hAnsi="Arial" w:cs="Arial"/>
          <w:b/>
          <w:bCs/>
          <w:sz w:val="20"/>
          <w:szCs w:val="20"/>
        </w:rPr>
        <w:t>’</w:t>
      </w:r>
      <w:proofErr w:type="gramEnd"/>
      <w:r w:rsidRPr="00301176">
        <w:rPr>
          <w:rFonts w:ascii="Arial" w:eastAsia="Times New Roman" w:hAnsi="Arial" w:cs="Arial"/>
          <w:b/>
          <w:bCs/>
          <w:sz w:val="20"/>
          <w:szCs w:val="20"/>
        </w:rPr>
        <w:t>12</w:t>
      </w:r>
      <w:proofErr w:type="gramStart"/>
      <w:r w:rsidRPr="00301176">
        <w:rPr>
          <w:rFonts w:ascii="Arial" w:eastAsia="Times New Roman" w:hAnsi="Arial" w:cs="Arial"/>
          <w:b/>
          <w:bCs/>
          <w:sz w:val="20"/>
          <w:szCs w:val="20"/>
        </w:rPr>
        <w:t>’</w:t>
      </w:r>
      <w:proofErr w:type="gramEnd"/>
      <w:r w:rsidRPr="00301176">
        <w:rPr>
          <w:rFonts w:ascii="Arial" w:eastAsia="Times New Roman" w:hAnsi="Arial" w:cs="Arial"/>
          <w:b/>
          <w:bCs/>
          <w:sz w:val="20"/>
          <w:szCs w:val="20"/>
        </w:rPr>
        <w:t>=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好吧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如果不用柯里化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怎么写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啊哈</w:t>
      </w:r>
      <w:r w:rsidRPr="00686A7B">
        <w:rPr>
          <w:rFonts w:ascii="Arial" w:eastAsia="Times New Roman" w:hAnsi="Arial" w:cs="Arial"/>
          <w:sz w:val="20"/>
          <w:szCs w:val="20"/>
        </w:rPr>
        <w:t> reduce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concatArray = function(chars){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chars.reduce(function(a, 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a.concat(b);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concat(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['1','2','3']) // =&gt; '123'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很简单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对吧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450" w:after="45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301176">
        <w:rPr>
          <w:rFonts w:ascii="Arial" w:eastAsia="宋体" w:hAnsi="Arial" w:cs="Arial"/>
          <w:b/>
          <w:bCs/>
          <w:sz w:val="20"/>
          <w:szCs w:val="20"/>
        </w:rPr>
        <w:t>现在我要其中所有数字加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1,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然后在连接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concatArray = function(chars, inc){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chars.map(function(char){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(+char)+inc + '';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}).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reduce(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function(a,b){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a.concat(b)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concatArray(['1','2','3'], 1))// =&gt; '234'</w:t>
      </w:r>
    </w:p>
    <w:p w:rsidR="00301176" w:rsidRPr="00301176" w:rsidRDefault="00301176" w:rsidP="00301176">
      <w:pPr>
        <w:shd w:val="clear" w:color="auto" w:fill="FFFFFF"/>
        <w:spacing w:before="450" w:after="45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301176">
        <w:rPr>
          <w:rFonts w:ascii="Arial" w:eastAsia="宋体" w:hAnsi="Arial" w:cs="Arial"/>
          <w:b/>
          <w:bCs/>
          <w:sz w:val="20"/>
          <w:szCs w:val="20"/>
        </w:rPr>
        <w:t>所有数字乘以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2,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再重构试试看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 = function(a, 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+a*b + ''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concatArray = function(chars, inc){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chars.map(function(char){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multiple(char, inc);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}).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reduce(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function(a,b){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a.concat(b)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concatArray(['1','2','3'], 2)) // =&gt; '246'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是不是已经看出问题了呢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如果我在需要每个数字都减</w:t>
      </w:r>
      <w:r w:rsidRPr="00301176">
        <w:rPr>
          <w:rFonts w:ascii="Arial" w:eastAsia="Times New Roman" w:hAnsi="Arial" w:cs="Arial"/>
          <w:sz w:val="20"/>
          <w:szCs w:val="20"/>
        </w:rPr>
        <w:t>2,</w:t>
      </w:r>
      <w:r w:rsidRPr="00301176">
        <w:rPr>
          <w:rFonts w:ascii="Arial" w:eastAsia="微软雅黑" w:hAnsi="Arial" w:cs="Arial"/>
          <w:sz w:val="20"/>
          <w:szCs w:val="20"/>
        </w:rPr>
        <w:t>是不是很麻烦呢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301176">
        <w:rPr>
          <w:rFonts w:ascii="Arial" w:eastAsia="微软雅黑" w:hAnsi="Arial" w:cs="Arial"/>
          <w:sz w:val="20"/>
          <w:szCs w:val="20"/>
        </w:rPr>
        <w:t>需要将</w:t>
      </w:r>
      <w:r w:rsidRPr="00686A7B">
        <w:rPr>
          <w:rFonts w:ascii="Arial" w:eastAsia="Times New Roman" w:hAnsi="Arial" w:cs="Arial"/>
          <w:sz w:val="20"/>
          <w:szCs w:val="20"/>
        </w:rPr>
        <w:t> map</w:t>
      </w:r>
      <w:r w:rsidRPr="00301176">
        <w:rPr>
          <w:rFonts w:ascii="Arial" w:eastAsia="微软雅黑" w:hAnsi="Arial" w:cs="Arial"/>
          <w:sz w:val="20"/>
          <w:szCs w:val="20"/>
        </w:rPr>
        <w:t>参数匿名函数中的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multiple </w:t>
      </w:r>
      <w:r w:rsidRPr="00301176">
        <w:rPr>
          <w:rFonts w:ascii="Arial" w:eastAsia="微软雅黑" w:hAnsi="Arial" w:cs="Arial"/>
          <w:sz w:val="20"/>
          <w:szCs w:val="20"/>
        </w:rPr>
        <w:t>函数换掉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这样一来</w:t>
      </w:r>
      <w:r w:rsidRPr="00686A7B">
        <w:rPr>
          <w:rFonts w:ascii="Arial" w:eastAsia="Times New Roman" w:hAnsi="Arial" w:cs="Arial"/>
          <w:sz w:val="20"/>
          <w:szCs w:val="20"/>
        </w:rPr>
        <w:t> concatArray </w:t>
      </w:r>
      <w:r w:rsidRPr="00301176">
        <w:rPr>
          <w:rFonts w:ascii="Arial" w:eastAsia="微软雅黑" w:hAnsi="Arial" w:cs="Arial"/>
          <w:sz w:val="20"/>
          <w:szCs w:val="20"/>
        </w:rPr>
        <w:t>就不能同时处理加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乘和减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那么怎么能把他提取出来呢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来对比下柯里化的解法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3.2.2 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柯里化函数接口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 = function(a){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function(b){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+b*a + ''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plus = function(a){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function(b){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(+b)+a + ''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concatArray = function(chars, stylishChar){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chars.map(stylishChar)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reduce(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function(a,b){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a.concat(b)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concatArray(['1','2','3'], multiple(2)))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concatArray(['1','2','3'], plus(2)))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有什么不一样呢</w:t>
      </w:r>
      <w:r w:rsidRPr="00301176">
        <w:rPr>
          <w:rFonts w:ascii="Arial" w:eastAsia="Times New Roman" w:hAnsi="Arial" w:cs="Arial"/>
          <w:sz w:val="20"/>
          <w:szCs w:val="20"/>
        </w:rPr>
        <w:t xml:space="preserve"> 1. </w:t>
      </w:r>
      <w:r w:rsidRPr="00301176">
        <w:rPr>
          <w:rFonts w:ascii="Arial" w:eastAsia="微软雅黑" w:hAnsi="Arial" w:cs="Arial"/>
          <w:sz w:val="20"/>
          <w:szCs w:val="20"/>
        </w:rPr>
        <w:t>处理数组中字符的函数被提取出来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作为参数传入</w:t>
      </w:r>
      <w:r w:rsidRPr="00301176">
        <w:rPr>
          <w:rFonts w:ascii="Arial" w:eastAsia="Times New Roman" w:hAnsi="Arial" w:cs="Arial"/>
          <w:sz w:val="20"/>
          <w:szCs w:val="20"/>
        </w:rPr>
        <w:t xml:space="preserve"> 2. </w:t>
      </w:r>
      <w:r w:rsidRPr="00301176">
        <w:rPr>
          <w:rFonts w:ascii="Arial" w:eastAsia="微软雅黑" w:hAnsi="Arial" w:cs="Arial"/>
          <w:sz w:val="20"/>
          <w:szCs w:val="20"/>
        </w:rPr>
        <w:t>提取成柯里化的函数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部分配置好后传入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好处显而易见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这下接口非常通畅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无论是外层调</w:t>
      </w:r>
      <w:r w:rsidRPr="00301176">
        <w:rPr>
          <w:rFonts w:ascii="Arial" w:eastAsia="宋体" w:hAnsi="Arial" w:cs="Arial"/>
          <w:sz w:val="20"/>
          <w:szCs w:val="20"/>
        </w:rPr>
        <w:t>用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concatArray(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['1','2','3'], multiple(2))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还是内部的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函</w:t>
      </w:r>
      <w:r w:rsidRPr="00301176">
        <w:rPr>
          <w:rFonts w:ascii="Arial" w:eastAsia="宋体" w:hAnsi="Arial" w:cs="Arial"/>
          <w:sz w:val="20"/>
          <w:szCs w:val="20"/>
        </w:rPr>
        <w:t>数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chars.map(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stylishChar)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这些接口都清晰了很多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不是</w:t>
      </w:r>
      <w:r w:rsidRPr="00301176">
        <w:rPr>
          <w:rFonts w:ascii="Arial" w:eastAsia="宋体" w:hAnsi="Arial" w:cs="Arial"/>
          <w:sz w:val="20"/>
          <w:szCs w:val="20"/>
        </w:rPr>
        <w:t>吗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这就是函数式的思想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用已有的函数组合出新的函数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而柯里化每消费一个参数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都会返回一个新的部分配置的函数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这为函数组合提供了更灵活的手段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并且使得接口更为流畅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3.2.3 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自动柯里化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在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语言中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函数是会自动柯里化的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max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3 4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其实就</w:t>
      </w:r>
      <w:r w:rsidRPr="00301176">
        <w:rPr>
          <w:rFonts w:ascii="Arial" w:eastAsia="宋体" w:hAnsi="Arial" w:cs="Arial"/>
          <w:sz w:val="20"/>
          <w:szCs w:val="20"/>
        </w:rPr>
        <w:t>是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max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3) 4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可以看看</w:t>
      </w:r>
      <w:r w:rsidRPr="00686A7B">
        <w:rPr>
          <w:rFonts w:ascii="Arial" w:eastAsia="Times New Roman" w:hAnsi="Arial" w:cs="Arial"/>
          <w:sz w:val="20"/>
          <w:szCs w:val="20"/>
        </w:rPr>
        <w:t> max </w:t>
      </w:r>
      <w:r w:rsidRPr="00301176">
        <w:rPr>
          <w:rFonts w:ascii="Arial" w:eastAsia="微软雅黑" w:hAnsi="Arial" w:cs="Arial"/>
          <w:sz w:val="20"/>
          <w:szCs w:val="20"/>
        </w:rPr>
        <w:t>与</w:t>
      </w:r>
      <w:r w:rsidRPr="00686A7B">
        <w:rPr>
          <w:rFonts w:ascii="Arial" w:eastAsia="Times New Roman" w:hAnsi="Arial" w:cs="Arial"/>
          <w:sz w:val="20"/>
          <w:szCs w:val="20"/>
        </w:rPr>
        <w:t> max 3 </w:t>
      </w:r>
      <w:r w:rsidRPr="00301176">
        <w:rPr>
          <w:rFonts w:ascii="Arial" w:eastAsia="微软雅黑" w:hAnsi="Arial" w:cs="Arial"/>
          <w:sz w:val="20"/>
          <w:szCs w:val="20"/>
        </w:rPr>
        <w:t>函数的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类</w:t>
      </w:r>
      <w:r w:rsidRPr="00301176">
        <w:rPr>
          <w:rFonts w:ascii="Arial" w:eastAsia="宋体" w:hAnsi="Arial" w:cs="Arial"/>
          <w:sz w:val="20"/>
          <w:szCs w:val="20"/>
        </w:rPr>
        <w:t>型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ghci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&gt; :t max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max 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Ord a =&gt; a -&gt; a -&gt; a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看明白了么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686A7B">
        <w:rPr>
          <w:rFonts w:ascii="Arial" w:eastAsia="Times New Roman" w:hAnsi="Arial" w:cs="Arial"/>
          <w:sz w:val="20"/>
          <w:szCs w:val="20"/>
        </w:rPr>
        <w:t> Ord a =&gt; </w:t>
      </w:r>
      <w:r w:rsidRPr="00301176">
        <w:rPr>
          <w:rFonts w:ascii="Arial" w:eastAsia="微软雅黑" w:hAnsi="Arial" w:cs="Arial"/>
          <w:sz w:val="20"/>
          <w:szCs w:val="20"/>
        </w:rPr>
        <w:t>表示类型约束为可以比较大小的类型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</w:t>
      </w:r>
      <w:r w:rsidRPr="00301176">
        <w:rPr>
          <w:rFonts w:ascii="Arial" w:eastAsia="Times New Roman" w:hAnsi="Arial" w:cs="Arial"/>
          <w:sz w:val="20"/>
          <w:szCs w:val="20"/>
        </w:rPr>
        <w:t xml:space="preserve">=max= </w:t>
      </w:r>
      <w:r w:rsidRPr="00301176">
        <w:rPr>
          <w:rFonts w:ascii="Arial" w:eastAsia="微软雅黑" w:hAnsi="Arial" w:cs="Arial"/>
          <w:sz w:val="20"/>
          <w:szCs w:val="20"/>
        </w:rPr>
        <w:t>的类型可以翻译成</w:t>
      </w:r>
      <w:r w:rsidRPr="00301176">
        <w:rPr>
          <w:rFonts w:ascii="Arial" w:eastAsia="Times New Roman" w:hAnsi="Arial" w:cs="Arial"/>
          <w:sz w:val="20"/>
          <w:szCs w:val="20"/>
        </w:rPr>
        <w:t xml:space="preserve">: </w:t>
      </w:r>
      <w:r w:rsidRPr="00301176">
        <w:rPr>
          <w:rFonts w:ascii="Arial" w:eastAsia="微软雅黑" w:hAnsi="Arial" w:cs="Arial"/>
          <w:sz w:val="20"/>
          <w:szCs w:val="20"/>
        </w:rPr>
        <w:t>当给定一个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=a=, </w:t>
      </w:r>
      <w:r w:rsidRPr="00301176">
        <w:rPr>
          <w:rFonts w:ascii="Arial" w:eastAsia="微软雅黑" w:hAnsi="Arial" w:cs="Arial"/>
          <w:sz w:val="20"/>
          <w:szCs w:val="20"/>
        </w:rPr>
        <w:t>会得到</w:t>
      </w:r>
      <w:r w:rsidRPr="00301176">
        <w:rPr>
          <w:rFonts w:ascii="Arial" w:eastAsia="Times New Roman" w:hAnsi="Arial" w:cs="Arial"/>
          <w:sz w:val="20"/>
          <w:szCs w:val="20"/>
        </w:rPr>
        <w:t xml:space="preserve">=a -&gt; a=, </w:t>
      </w:r>
      <w:r w:rsidRPr="00301176">
        <w:rPr>
          <w:rFonts w:ascii="Arial" w:eastAsia="微软雅黑" w:hAnsi="Arial" w:cs="Arial"/>
          <w:sz w:val="20"/>
          <w:szCs w:val="20"/>
        </w:rPr>
        <w:t>再看看</w:t>
      </w:r>
      <w:r w:rsidRPr="00301176">
        <w:rPr>
          <w:rFonts w:ascii="Arial" w:eastAsia="Times New Roman" w:hAnsi="Arial" w:cs="Arial"/>
          <w:sz w:val="20"/>
          <w:szCs w:val="20"/>
        </w:rPr>
        <w:t>=max 3=</w:t>
      </w:r>
      <w:r w:rsidRPr="00301176">
        <w:rPr>
          <w:rFonts w:ascii="Arial" w:eastAsia="微软雅黑" w:hAnsi="Arial" w:cs="Arial"/>
          <w:sz w:val="20"/>
          <w:szCs w:val="20"/>
        </w:rPr>
        <w:t>的类型就好理解</w:t>
      </w:r>
      <w:r w:rsidRPr="00301176">
        <w:rPr>
          <w:rFonts w:ascii="Arial" w:eastAsia="宋体" w:hAnsi="Arial" w:cs="Arial"/>
          <w:sz w:val="20"/>
          <w:szCs w:val="20"/>
        </w:rPr>
        <w:t>了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ghci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&gt; :t max 3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(Num a, Ord a) =&gt;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-&gt; a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左侧表示类型约束</w:t>
      </w:r>
      <w:r w:rsidRPr="00686A7B">
        <w:rPr>
          <w:rFonts w:ascii="Arial" w:eastAsia="Times New Roman" w:hAnsi="Arial" w:cs="Arial"/>
          <w:sz w:val="20"/>
          <w:szCs w:val="20"/>
        </w:rPr>
        <w:t> a </w:t>
      </w:r>
      <w:r w:rsidRPr="00301176">
        <w:rPr>
          <w:rFonts w:ascii="Arial" w:eastAsia="微软雅黑" w:hAnsi="Arial" w:cs="Arial"/>
          <w:sz w:val="20"/>
          <w:szCs w:val="20"/>
        </w:rPr>
        <w:t>可以是</w:t>
      </w:r>
      <w:r w:rsidRPr="00686A7B">
        <w:rPr>
          <w:rFonts w:ascii="Arial" w:eastAsia="Times New Roman" w:hAnsi="Arial" w:cs="Arial"/>
          <w:sz w:val="20"/>
          <w:szCs w:val="20"/>
        </w:rPr>
        <w:t> Ord </w:t>
      </w:r>
      <w:r w:rsidRPr="00301176">
        <w:rPr>
          <w:rFonts w:ascii="Arial" w:eastAsia="微软雅黑" w:hAnsi="Arial" w:cs="Arial"/>
          <w:sz w:val="20"/>
          <w:szCs w:val="20"/>
        </w:rPr>
        <w:t>或者</w:t>
      </w:r>
      <w:r w:rsidRPr="00686A7B">
        <w:rPr>
          <w:rFonts w:ascii="Arial" w:eastAsia="Times New Roman" w:hAnsi="Arial" w:cs="Arial"/>
          <w:sz w:val="20"/>
          <w:szCs w:val="20"/>
        </w:rPr>
        <w:t> Num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意思是</w:t>
      </w:r>
      <w:r w:rsidRPr="00686A7B">
        <w:rPr>
          <w:rFonts w:ascii="Arial" w:eastAsia="Times New Roman" w:hAnsi="Arial" w:cs="Arial"/>
          <w:sz w:val="20"/>
          <w:szCs w:val="20"/>
        </w:rPr>
        <w:t> max 3 </w:t>
      </w:r>
      <w:r w:rsidRPr="00301176">
        <w:rPr>
          <w:rFonts w:ascii="Arial" w:eastAsia="微软雅黑" w:hAnsi="Arial" w:cs="Arial"/>
          <w:sz w:val="20"/>
          <w:szCs w:val="20"/>
        </w:rPr>
        <w:t>还是一个函数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如果给定一个</w:t>
      </w:r>
      <w:r w:rsidRPr="00686A7B">
        <w:rPr>
          <w:rFonts w:ascii="Arial" w:eastAsia="Times New Roman" w:hAnsi="Arial" w:cs="Arial"/>
          <w:sz w:val="20"/>
          <w:szCs w:val="20"/>
        </w:rPr>
        <w:t>Ord</w:t>
      </w:r>
      <w:r w:rsidRPr="00301176">
        <w:rPr>
          <w:rFonts w:ascii="Arial" w:eastAsia="微软雅黑" w:hAnsi="Arial" w:cs="Arial"/>
          <w:sz w:val="20"/>
          <w:szCs w:val="20"/>
        </w:rPr>
        <w:t>或者</w:t>
      </w:r>
      <w:r w:rsidRPr="00686A7B">
        <w:rPr>
          <w:rFonts w:ascii="Arial" w:eastAsia="Times New Roman" w:hAnsi="Arial" w:cs="Arial"/>
          <w:sz w:val="20"/>
          <w:szCs w:val="20"/>
        </w:rPr>
        <w:t> Num </w:t>
      </w:r>
      <w:r w:rsidRPr="00301176">
        <w:rPr>
          <w:rFonts w:ascii="Arial" w:eastAsia="微软雅黑" w:hAnsi="Arial" w:cs="Arial"/>
          <w:sz w:val="20"/>
          <w:szCs w:val="20"/>
        </w:rPr>
        <w:t>类型的参数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则返回一个</w:t>
      </w:r>
      <w:r w:rsidRPr="00686A7B">
        <w:rPr>
          <w:rFonts w:ascii="Arial" w:eastAsia="Times New Roman" w:hAnsi="Arial" w:cs="Arial"/>
          <w:sz w:val="20"/>
          <w:szCs w:val="20"/>
        </w:rPr>
        <w:t> Ord </w:t>
      </w:r>
      <w:r w:rsidRPr="00301176">
        <w:rPr>
          <w:rFonts w:ascii="Arial" w:eastAsia="微软雅黑" w:hAnsi="Arial" w:cs="Arial"/>
          <w:sz w:val="20"/>
          <w:szCs w:val="20"/>
        </w:rPr>
        <w:t>或者</w:t>
      </w:r>
      <w:r w:rsidRPr="00686A7B">
        <w:rPr>
          <w:rFonts w:ascii="Arial" w:eastAsia="Times New Roman" w:hAnsi="Arial" w:cs="Arial"/>
          <w:sz w:val="20"/>
          <w:szCs w:val="20"/>
        </w:rPr>
        <w:t> Num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现在是不是清晰了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在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中每给定一个参数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函数如果是多参数的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该函数还会返回一个处理余下参数的函数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这就是自动柯里化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而在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Javascript(</w:t>
      </w:r>
      <w:r w:rsidRPr="00301176">
        <w:rPr>
          <w:rFonts w:ascii="Arial" w:eastAsia="微软雅黑" w:hAnsi="Arial" w:cs="Arial"/>
          <w:sz w:val="20"/>
          <w:szCs w:val="20"/>
        </w:rPr>
        <w:t>以及大多数语言</w:t>
      </w:r>
      <w:r w:rsidRPr="00301176">
        <w:rPr>
          <w:rFonts w:ascii="Arial" w:eastAsia="Times New Roman" w:hAnsi="Arial" w:cs="Arial"/>
          <w:sz w:val="20"/>
          <w:szCs w:val="20"/>
        </w:rPr>
        <w:t xml:space="preserve">) </w:t>
      </w:r>
      <w:r w:rsidRPr="00301176">
        <w:rPr>
          <w:rFonts w:ascii="Arial" w:eastAsia="微软雅黑" w:hAnsi="Arial" w:cs="Arial"/>
          <w:sz w:val="20"/>
          <w:szCs w:val="20"/>
        </w:rPr>
        <w:t>中不是的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如果给定多参函数的部分参数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函数会默认其他参数是</w:t>
      </w:r>
      <w:r w:rsidRPr="00686A7B">
        <w:rPr>
          <w:rFonts w:ascii="Arial" w:eastAsia="Times New Roman" w:hAnsi="Arial" w:cs="Arial"/>
          <w:sz w:val="20"/>
          <w:szCs w:val="20"/>
        </w:rPr>
        <w:t> undefined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而不会返回处理剩余参数的函数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willNotCurry(a, b, c)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a, b, c)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a*b-c;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willNotCurry(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1)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NaN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1 undefined undefined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如果使用自动柯里化的库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hyperlink r:id="rId10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eweda</w:t>
        </w:r>
      </w:hyperlink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前面的例子简直就完美</w:t>
      </w:r>
      <w:r w:rsidRPr="00301176">
        <w:rPr>
          <w:rFonts w:ascii="Arial" w:eastAsia="宋体" w:hAnsi="Arial" w:cs="Arial"/>
          <w:sz w:val="20"/>
          <w:szCs w:val="20"/>
        </w:rPr>
        <w:t>了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multiple = curry(function(a, 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+b*a + ''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plus = curry(function(a, b){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(+b)+a + ''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lastRenderedPageBreak/>
        <w:t>3.3 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函数组合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 function composition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通过前面介绍的高阶函数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map, fold </w:t>
      </w:r>
      <w:r w:rsidRPr="00301176">
        <w:rPr>
          <w:rFonts w:ascii="Arial" w:eastAsia="微软雅黑" w:hAnsi="Arial" w:cs="Arial"/>
          <w:sz w:val="20"/>
          <w:szCs w:val="20"/>
        </w:rPr>
        <w:t>以及柯里化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其实已经见识到什么是函数组合了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如之前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例子中的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由</w:t>
      </w:r>
      <w:r w:rsidRPr="00301176">
        <w:rPr>
          <w:rFonts w:ascii="Arial" w:eastAsia="Times New Roman" w:hAnsi="Arial" w:cs="Arial"/>
          <w:sz w:val="20"/>
          <w:szCs w:val="20"/>
        </w:rPr>
        <w:t xml:space="preserve"> fold </w:t>
      </w:r>
      <w:r w:rsidRPr="00301176">
        <w:rPr>
          <w:rFonts w:ascii="Arial" w:eastAsia="微软雅黑" w:hAnsi="Arial" w:cs="Arial"/>
          <w:sz w:val="20"/>
          <w:szCs w:val="20"/>
        </w:rPr>
        <w:t>函数与</w:t>
      </w:r>
      <w:r w:rsidRPr="00301176">
        <w:rPr>
          <w:rFonts w:ascii="Arial" w:eastAsia="Times New Roman" w:hAnsi="Arial" w:cs="Arial"/>
          <w:sz w:val="20"/>
          <w:szCs w:val="20"/>
        </w:rPr>
        <w:t xml:space="preserve"> reverse </w:t>
      </w:r>
      <w:r w:rsidRPr="00301176">
        <w:rPr>
          <w:rFonts w:ascii="Arial" w:eastAsia="微软雅黑" w:hAnsi="Arial" w:cs="Arial"/>
          <w:sz w:val="20"/>
          <w:szCs w:val="20"/>
        </w:rPr>
        <w:t>函数组合出来的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这就是函数式的思想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不断地用已有函数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来组合出新的函数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如图就是函数组合，来自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hyperlink r:id="rId11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Catgory Theory</w:t>
        </w:r>
      </w:hyperlink>
      <w:r w:rsidRPr="00301176">
        <w:rPr>
          <w:rFonts w:ascii="Arial" w:eastAsia="微软雅黑" w:hAnsi="Arial" w:cs="Arial"/>
          <w:sz w:val="20"/>
          <w:szCs w:val="20"/>
        </w:rPr>
        <w:t>（</w:t>
      </w:r>
      <w:r w:rsidRPr="00301176">
        <w:rPr>
          <w:rFonts w:ascii="Arial" w:eastAsia="Times New Roman" w:hAnsi="Arial" w:cs="Arial"/>
          <w:sz w:val="20"/>
          <w:szCs w:val="20"/>
        </w:rPr>
        <w:t xml:space="preserve">Funtor </w:t>
      </w:r>
      <w:r w:rsidRPr="00301176">
        <w:rPr>
          <w:rFonts w:ascii="Arial" w:eastAsia="微软雅黑" w:hAnsi="Arial" w:cs="Arial"/>
          <w:sz w:val="20"/>
          <w:szCs w:val="20"/>
        </w:rPr>
        <w:t>也是从这来的，后面会讲到）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既然从</w:t>
      </w:r>
      <w:r w:rsidRPr="00301176">
        <w:rPr>
          <w:rFonts w:ascii="Arial" w:eastAsia="Times New Roman" w:hAnsi="Arial" w:cs="Arial"/>
          <w:sz w:val="20"/>
          <w:szCs w:val="20"/>
        </w:rPr>
        <w:t xml:space="preserve"> A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301176">
        <w:rPr>
          <w:rFonts w:ascii="Arial" w:eastAsia="Times New Roman" w:hAnsi="Arial" w:cs="Arial"/>
          <w:sz w:val="20"/>
          <w:szCs w:val="20"/>
        </w:rPr>
        <w:t xml:space="preserve">B </w:t>
      </w:r>
      <w:r w:rsidRPr="00301176">
        <w:rPr>
          <w:rFonts w:ascii="Arial" w:eastAsia="微软雅黑" w:hAnsi="Arial" w:cs="Arial"/>
          <w:sz w:val="20"/>
          <w:szCs w:val="20"/>
        </w:rPr>
        <w:t>有对应的映射</w:t>
      </w:r>
      <w:r w:rsidRPr="00301176">
        <w:rPr>
          <w:rFonts w:ascii="Arial" w:eastAsia="Times New Roman" w:hAnsi="Arial" w:cs="Arial"/>
          <w:sz w:val="20"/>
          <w:szCs w:val="20"/>
        </w:rPr>
        <w:t>f</w:t>
      </w:r>
      <w:r w:rsidRPr="00301176">
        <w:rPr>
          <w:rFonts w:ascii="Arial" w:eastAsia="微软雅黑" w:hAnsi="Arial" w:cs="Arial"/>
          <w:sz w:val="20"/>
          <w:szCs w:val="20"/>
        </w:rPr>
        <w:t>，</w:t>
      </w:r>
      <w:r w:rsidRPr="00301176">
        <w:rPr>
          <w:rFonts w:ascii="Arial" w:eastAsia="Times New Roman" w:hAnsi="Arial" w:cs="Arial"/>
          <w:sz w:val="20"/>
          <w:szCs w:val="20"/>
        </w:rPr>
        <w:t>B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C</w:t>
      </w:r>
      <w:r w:rsidRPr="00301176">
        <w:rPr>
          <w:rFonts w:ascii="Arial" w:eastAsia="微软雅黑" w:hAnsi="Arial" w:cs="Arial"/>
          <w:sz w:val="20"/>
          <w:szCs w:val="20"/>
        </w:rPr>
        <w:t>有对应的映射</w:t>
      </w:r>
      <w:r w:rsidRPr="00301176">
        <w:rPr>
          <w:rFonts w:ascii="Arial" w:eastAsia="Times New Roman" w:hAnsi="Arial" w:cs="Arial"/>
          <w:sz w:val="20"/>
          <w:szCs w:val="20"/>
        </w:rPr>
        <w:t>g</w:t>
      </w:r>
      <w:r w:rsidRPr="00301176">
        <w:rPr>
          <w:rFonts w:ascii="Arial" w:eastAsia="微软雅黑" w:hAnsi="Arial" w:cs="Arial"/>
          <w:sz w:val="20"/>
          <w:szCs w:val="20"/>
        </w:rPr>
        <w:t>，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那么</w:t>
      </w:r>
      <w:r w:rsidRPr="00686A7B">
        <w:rPr>
          <w:rFonts w:ascii="Arial" w:eastAsia="Times New Roman" w:hAnsi="Arial" w:cs="Arial"/>
          <w:sz w:val="20"/>
          <w:szCs w:val="20"/>
        </w:rPr>
        <w:t> (g.f)(x) </w:t>
      </w:r>
      <w:r w:rsidRPr="00301176">
        <w:rPr>
          <w:rFonts w:ascii="Arial" w:eastAsia="微软雅黑" w:hAnsi="Arial" w:cs="Arial"/>
          <w:sz w:val="20"/>
          <w:szCs w:val="20"/>
        </w:rPr>
        <w:t>也就是</w:t>
      </w:r>
      <w:r w:rsidRPr="00686A7B">
        <w:rPr>
          <w:rFonts w:ascii="Arial" w:eastAsia="Times New Roman" w:hAnsi="Arial" w:cs="Arial"/>
          <w:sz w:val="20"/>
          <w:szCs w:val="20"/>
        </w:rPr>
        <w:t> f </w:t>
      </w:r>
      <w:r w:rsidRPr="00301176">
        <w:rPr>
          <w:rFonts w:ascii="Arial" w:eastAsia="微软雅黑" w:hAnsi="Arial" w:cs="Arial"/>
          <w:sz w:val="20"/>
          <w:szCs w:val="20"/>
        </w:rPr>
        <w:t>与</w:t>
      </w:r>
      <w:r w:rsidRPr="00686A7B">
        <w:rPr>
          <w:rFonts w:ascii="Arial" w:eastAsia="Times New Roman" w:hAnsi="Arial" w:cs="Arial"/>
          <w:sz w:val="20"/>
          <w:szCs w:val="20"/>
        </w:rPr>
        <w:t> g </w:t>
      </w:r>
      <w:r w:rsidRPr="00301176">
        <w:rPr>
          <w:rFonts w:ascii="Arial" w:eastAsia="微软雅黑" w:hAnsi="Arial" w:cs="Arial"/>
          <w:sz w:val="20"/>
          <w:szCs w:val="20"/>
        </w:rPr>
        <w:t>的组合</w:t>
      </w:r>
      <w:r w:rsidRPr="00686A7B">
        <w:rPr>
          <w:rFonts w:ascii="Arial" w:eastAsia="Times New Roman" w:hAnsi="Arial" w:cs="Arial"/>
          <w:sz w:val="20"/>
          <w:szCs w:val="20"/>
        </w:rPr>
        <w:t>g(f(x)) </w:t>
      </w:r>
      <w:r w:rsidRPr="00301176">
        <w:rPr>
          <w:rFonts w:ascii="Arial" w:eastAsia="微软雅黑" w:hAnsi="Arial" w:cs="Arial"/>
          <w:sz w:val="20"/>
          <w:szCs w:val="20"/>
        </w:rPr>
        <w:t>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A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C </w:t>
      </w:r>
      <w:r w:rsidRPr="00301176">
        <w:rPr>
          <w:rFonts w:ascii="Arial" w:eastAsia="微软雅黑" w:hAnsi="Arial" w:cs="Arial"/>
          <w:sz w:val="20"/>
          <w:szCs w:val="20"/>
        </w:rPr>
        <w:t>的映射。上一章实现的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函数就相当于</w:t>
      </w:r>
      <w:r w:rsidRPr="00686A7B">
        <w:rPr>
          <w:rFonts w:ascii="Arial" w:eastAsia="Times New Roman" w:hAnsi="Arial" w:cs="Arial"/>
          <w:sz w:val="20"/>
          <w:szCs w:val="20"/>
        </w:rPr>
        <w:t> reverse.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fold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3.3.1 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Compose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我们可以用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Eweda </w:t>
      </w:r>
      <w:r w:rsidRPr="00301176">
        <w:rPr>
          <w:rFonts w:ascii="Arial" w:eastAsia="微软雅黑" w:hAnsi="Arial" w:cs="Arial"/>
          <w:sz w:val="20"/>
          <w:szCs w:val="20"/>
        </w:rPr>
        <w:t>非常方便的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compose </w:t>
      </w:r>
      <w:r w:rsidRPr="00301176">
        <w:rPr>
          <w:rFonts w:ascii="Arial" w:eastAsia="微软雅黑" w:hAnsi="Arial" w:cs="Arial"/>
          <w:sz w:val="20"/>
          <w:szCs w:val="20"/>
        </w:rPr>
        <w:t>方法来组合函</w:t>
      </w:r>
      <w:r w:rsidRPr="00301176">
        <w:rPr>
          <w:rFonts w:ascii="Arial" w:eastAsia="宋体" w:hAnsi="Arial" w:cs="Arial"/>
          <w:sz w:val="20"/>
          <w:szCs w:val="20"/>
        </w:rPr>
        <w:t>数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gf = E.compose(f, g)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说到了函数组合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柯里化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我想现在终于可以解释清楚为什么在这里选用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Eweda/Ramda </w:t>
      </w:r>
      <w:r w:rsidRPr="00301176">
        <w:rPr>
          <w:rFonts w:ascii="Arial" w:eastAsia="微软雅黑" w:hAnsi="Arial" w:cs="Arial"/>
          <w:sz w:val="20"/>
          <w:szCs w:val="20"/>
        </w:rPr>
        <w:t>而不是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了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举个例子</w:t>
      </w:r>
      <w:r w:rsidRPr="00686A7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673EF7F" wp14:editId="68B7AF5B">
                <wp:extent cx="304800" cy="304800"/>
                <wp:effectExtent l="0" t="0" r="0" b="0"/>
                <wp:docPr id="7" name="Rectangle 7" descr="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96C13" id="Rectangle 7" o:spid="_x0000_s1026" alt="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27&#10;VQnDAgAAx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如果我现在想要</w:t>
      </w:r>
      <w:r w:rsidRPr="00301176">
        <w:rPr>
          <w:rFonts w:ascii="Arial" w:eastAsia="Times New Roman" w:hAnsi="Arial" w:cs="Arial"/>
          <w:sz w:val="20"/>
          <w:szCs w:val="20"/>
        </w:rPr>
        <w:t xml:space="preserve"> tasks </w:t>
      </w:r>
      <w:r w:rsidRPr="00301176">
        <w:rPr>
          <w:rFonts w:ascii="Arial" w:eastAsia="微软雅黑" w:hAnsi="Arial" w:cs="Arial"/>
          <w:sz w:val="20"/>
          <w:szCs w:val="20"/>
        </w:rPr>
        <w:t>列表中所有属性为</w:t>
      </w:r>
      <w:r w:rsidRPr="00686A7B">
        <w:rPr>
          <w:rFonts w:ascii="Arial" w:eastAsia="Times New Roman" w:hAnsi="Arial" w:cs="Arial"/>
          <w:sz w:val="20"/>
          <w:szCs w:val="20"/>
        </w:rPr>
        <w:t> completed </w:t>
      </w:r>
      <w:r w:rsidRPr="00301176">
        <w:rPr>
          <w:rFonts w:ascii="Arial" w:eastAsia="微软雅黑" w:hAnsi="Arial" w:cs="Arial"/>
          <w:sz w:val="20"/>
          <w:szCs w:val="20"/>
        </w:rPr>
        <w:t>为</w:t>
      </w:r>
      <w:r w:rsidRPr="00686A7B">
        <w:rPr>
          <w:rFonts w:ascii="Arial" w:eastAsia="Times New Roman" w:hAnsi="Arial" w:cs="Arial"/>
          <w:sz w:val="20"/>
          <w:szCs w:val="20"/>
        </w:rPr>
        <w:t> true </w:t>
      </w:r>
      <w:r w:rsidRPr="00301176">
        <w:rPr>
          <w:rFonts w:ascii="Arial" w:eastAsia="微软雅黑" w:hAnsi="Arial" w:cs="Arial"/>
          <w:sz w:val="20"/>
          <w:szCs w:val="20"/>
        </w:rPr>
        <w:t>的元素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并按照</w:t>
      </w:r>
      <w:r w:rsidRPr="00686A7B">
        <w:rPr>
          <w:rFonts w:ascii="Arial" w:eastAsia="Times New Roman" w:hAnsi="Arial" w:cs="Arial"/>
          <w:sz w:val="20"/>
          <w:szCs w:val="20"/>
        </w:rPr>
        <w:t>id </w:t>
      </w:r>
      <w:r w:rsidRPr="00301176">
        <w:rPr>
          <w:rFonts w:ascii="Arial" w:eastAsia="微软雅黑" w:hAnsi="Arial" w:cs="Arial"/>
          <w:sz w:val="20"/>
          <w:szCs w:val="20"/>
        </w:rPr>
        <w:t>排序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underscore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里会这样写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_(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tasks)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chain()</w:t>
      </w:r>
      <w:proofErr w:type="gramEnd"/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filter(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task =&gt; task.completed===true)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sortBy(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task =&gt; task.id)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value(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);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这种方式怎么看都不是函数式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而是以对象</w:t>
      </w:r>
      <w:r w:rsidRPr="00301176">
        <w:rPr>
          <w:rFonts w:ascii="Arial" w:eastAsia="Times New Roman" w:hAnsi="Arial" w:cs="Arial"/>
          <w:sz w:val="20"/>
          <w:szCs w:val="20"/>
        </w:rPr>
        <w:t>/</w:t>
      </w:r>
      <w:r w:rsidRPr="00301176">
        <w:rPr>
          <w:rFonts w:ascii="Arial" w:eastAsia="微软雅黑" w:hAnsi="Arial" w:cs="Arial"/>
          <w:sz w:val="20"/>
          <w:szCs w:val="20"/>
        </w:rPr>
        <w:t>容器为中心的串联，有些像</w:t>
      </w:r>
      <w:r w:rsidRPr="00301176">
        <w:rPr>
          <w:rFonts w:ascii="Arial" w:eastAsia="Times New Roman" w:hAnsi="Arial" w:cs="Arial"/>
          <w:sz w:val="20"/>
          <w:szCs w:val="20"/>
        </w:rPr>
        <w:t xml:space="preserve"> jquery </w:t>
      </w:r>
      <w:r w:rsidRPr="00301176">
        <w:rPr>
          <w:rFonts w:ascii="Arial" w:eastAsia="微软雅黑" w:hAnsi="Arial" w:cs="Arial"/>
          <w:sz w:val="20"/>
          <w:szCs w:val="20"/>
        </w:rPr>
        <w:t>对象的链式调用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或者我们可以写的函数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式一些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宋体" w:hAnsi="Arial" w:cs="Arial"/>
          <w:sz w:val="20"/>
          <w:szCs w:val="20"/>
        </w:rPr>
        <w:t>如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_.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sortBy(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_.filter(tasks, task =&gt; task.completed===true), task =&gt; task.id)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恩恩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看起来不错嘛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但是有谁是这么用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</w:t>
      </w:r>
      <w:r w:rsidRPr="00301176">
        <w:rPr>
          <w:rFonts w:ascii="Arial" w:eastAsia="微软雅黑" w:hAnsi="Arial" w:cs="Arial"/>
          <w:sz w:val="20"/>
          <w:szCs w:val="20"/>
        </w:rPr>
        <w:t>的呢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一般都会只见过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链式调用才是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的标准写法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lastRenderedPageBreak/>
        <w:t>来对比一下用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Eweda/Ramda </w:t>
      </w:r>
      <w:r w:rsidRPr="00301176">
        <w:rPr>
          <w:rFonts w:ascii="Arial" w:eastAsia="微软雅黑" w:hAnsi="Arial" w:cs="Arial"/>
          <w:sz w:val="20"/>
          <w:szCs w:val="20"/>
        </w:rPr>
        <w:t>解决的过程</w:t>
      </w:r>
      <w:r w:rsidRPr="00301176">
        <w:rPr>
          <w:rFonts w:ascii="Arial" w:eastAsia="Times New Roman" w:hAnsi="Arial" w:cs="Arial"/>
          <w:sz w:val="20"/>
          <w:szCs w:val="20"/>
        </w:rPr>
        <w:t xml:space="preserve"> 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compose(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sortBy(task=&gt;task.id), filter(task=&gt;task.completed===true))(tasks)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好像没什么区别啊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不就是用了</w:t>
      </w:r>
      <w:r w:rsidRPr="00301176">
        <w:rPr>
          <w:rFonts w:ascii="Arial" w:eastAsia="Times New Roman" w:hAnsi="Arial" w:cs="Arial"/>
          <w:sz w:val="20"/>
          <w:szCs w:val="20"/>
        </w:rPr>
        <w:t xml:space="preserve"> compose </w:t>
      </w:r>
      <w:r w:rsidRPr="00301176">
        <w:rPr>
          <w:rFonts w:ascii="Arial" w:eastAsia="微软雅黑" w:hAnsi="Arial" w:cs="Arial"/>
          <w:sz w:val="20"/>
          <w:szCs w:val="20"/>
        </w:rPr>
        <w:t>吗</w:t>
      </w:r>
      <w:r w:rsidRPr="00301176">
        <w:rPr>
          <w:rFonts w:ascii="Arial" w:eastAsia="Times New Roman" w:hAnsi="Arial" w:cs="Arial"/>
          <w:sz w:val="20"/>
          <w:szCs w:val="20"/>
        </w:rPr>
        <w:t>?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区别大了这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看见</w:t>
      </w:r>
      <w:r w:rsidRPr="00686A7B">
        <w:rPr>
          <w:rFonts w:ascii="Arial" w:eastAsia="Times New Roman" w:hAnsi="Arial" w:cs="Arial"/>
          <w:sz w:val="20"/>
          <w:szCs w:val="20"/>
        </w:rPr>
        <w:t> tasks </w:t>
      </w:r>
      <w:r w:rsidRPr="00301176">
        <w:rPr>
          <w:rFonts w:ascii="Arial" w:eastAsia="微软雅黑" w:hAnsi="Arial" w:cs="Arial"/>
          <w:sz w:val="20"/>
          <w:szCs w:val="20"/>
        </w:rPr>
        <w:t>是最后当参数传给</w:t>
      </w:r>
      <w:r w:rsidRPr="00686A7B">
        <w:rPr>
          <w:rFonts w:ascii="Arial" w:eastAsia="Times New Roman" w:hAnsi="Arial" w:cs="Arial"/>
          <w:sz w:val="20"/>
          <w:szCs w:val="20"/>
        </w:rPr>
        <w:t> E.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compose(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) </w:t>
      </w:r>
      <w:r w:rsidRPr="00301176">
        <w:rPr>
          <w:rFonts w:ascii="Arial" w:eastAsia="微软雅黑" w:hAnsi="Arial" w:cs="Arial"/>
          <w:sz w:val="20"/>
          <w:szCs w:val="20"/>
        </w:rPr>
        <w:t>的吗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而不是写死在</w:t>
      </w:r>
      <w:r w:rsidRPr="00301176">
        <w:rPr>
          <w:rFonts w:ascii="Arial" w:eastAsia="Times New Roman" w:hAnsi="Arial" w:cs="Arial"/>
          <w:sz w:val="20"/>
          <w:szCs w:val="20"/>
        </w:rPr>
        <w:t xml:space="preserve">filter </w:t>
      </w:r>
      <w:r w:rsidRPr="00301176">
        <w:rPr>
          <w:rFonts w:ascii="Arial" w:eastAsia="微软雅黑" w:hAnsi="Arial" w:cs="Arial"/>
          <w:sz w:val="20"/>
          <w:szCs w:val="20"/>
        </w:rPr>
        <w:t>的参数中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这意味着在接到需要处理的数据前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我已经组合好一个新的函数在等待数据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而不是把数据混杂在中间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或是保持在一个中间对象中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的写法导致这一长串</w:t>
      </w:r>
      <w:r w:rsidRPr="00686A7B">
        <w:rPr>
          <w:rFonts w:ascii="Arial" w:eastAsia="Times New Roman" w:hAnsi="Arial" w:cs="Arial"/>
          <w:sz w:val="20"/>
          <w:szCs w:val="20"/>
        </w:rPr>
        <w:t>_.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sortBy(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_.filter()) </w:t>
      </w:r>
      <w:r w:rsidRPr="00301176">
        <w:rPr>
          <w:rFonts w:ascii="Arial" w:eastAsia="微软雅黑" w:hAnsi="Arial" w:cs="Arial"/>
          <w:sz w:val="20"/>
          <w:szCs w:val="20"/>
        </w:rPr>
        <w:t>其实根本无法重用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好吧如果你还看不出来这样做的好处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那么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来如果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我有一个包含几组</w:t>
      </w:r>
      <w:r w:rsidRPr="00301176">
        <w:rPr>
          <w:rFonts w:ascii="Arial" w:eastAsia="Times New Roman" w:hAnsi="Arial" w:cs="Arial"/>
          <w:sz w:val="20"/>
          <w:szCs w:val="20"/>
        </w:rPr>
        <w:t xml:space="preserve"> tasks</w:t>
      </w:r>
      <w:r w:rsidRPr="00301176">
        <w:rPr>
          <w:rFonts w:ascii="Arial" w:eastAsia="微软雅黑" w:hAnsi="Arial" w:cs="Arial"/>
          <w:sz w:val="20"/>
          <w:szCs w:val="20"/>
        </w:rPr>
        <w:t>的列表</w:t>
      </w:r>
      <w:r w:rsidRPr="00301176">
        <w:rPr>
          <w:rFonts w:ascii="Arial" w:eastAsia="Times New Roman" w:hAnsi="Arial" w:cs="Arial"/>
          <w:sz w:val="20"/>
          <w:szCs w:val="20"/>
        </w:rPr>
        <w:t xml:space="preserve"> groupedTasks, </w:t>
      </w:r>
      <w:r w:rsidRPr="00301176">
        <w:rPr>
          <w:rFonts w:ascii="Arial" w:eastAsia="微软雅黑" w:hAnsi="Arial" w:cs="Arial"/>
          <w:sz w:val="20"/>
          <w:szCs w:val="20"/>
        </w:rPr>
        <w:t>我要按类型选出</w:t>
      </w:r>
      <w:r w:rsidRPr="00301176">
        <w:rPr>
          <w:rFonts w:ascii="Arial" w:eastAsia="Times New Roman" w:hAnsi="Arial" w:cs="Arial"/>
          <w:sz w:val="20"/>
          <w:szCs w:val="20"/>
        </w:rPr>
        <w:t xml:space="preserve"> completed </w:t>
      </w:r>
      <w:r w:rsidRPr="00301176">
        <w:rPr>
          <w:rFonts w:ascii="Arial" w:eastAsia="微软雅黑" w:hAnsi="Arial" w:cs="Arial"/>
          <w:sz w:val="20"/>
          <w:szCs w:val="20"/>
        </w:rPr>
        <w:t>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true </w:t>
      </w:r>
      <w:r w:rsidRPr="00301176">
        <w:rPr>
          <w:rFonts w:ascii="Arial" w:eastAsia="微软雅黑" w:hAnsi="Arial" w:cs="Arial"/>
          <w:sz w:val="20"/>
          <w:szCs w:val="20"/>
        </w:rPr>
        <w:t>并按</w:t>
      </w:r>
      <w:r w:rsidRPr="00301176">
        <w:rPr>
          <w:rFonts w:ascii="Arial" w:eastAsia="Times New Roman" w:hAnsi="Arial" w:cs="Arial"/>
          <w:sz w:val="20"/>
          <w:szCs w:val="20"/>
        </w:rPr>
        <w:t xml:space="preserve"> id </w:t>
      </w:r>
      <w:r w:rsidRPr="00301176">
        <w:rPr>
          <w:rFonts w:ascii="Arial" w:eastAsia="微软雅黑" w:hAnsi="Arial" w:cs="Arial"/>
          <w:sz w:val="20"/>
          <w:szCs w:val="20"/>
        </w:rPr>
        <w:t>排序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如我现在数据是这个</w:t>
      </w:r>
      <w:r w:rsidRPr="00301176">
        <w:rPr>
          <w:rFonts w:ascii="Arial" w:eastAsia="宋体" w:hAnsi="Arial" w:cs="Arial"/>
          <w:sz w:val="20"/>
          <w:szCs w:val="20"/>
        </w:rPr>
        <w:t>：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groupedTasks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[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[{completed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:false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, id:1},{completed:true, id:2}],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[{completed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:false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, id:4},{completed:true, id:3}]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]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underscore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_.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groupedTasks,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tasks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=&gt; _.sortBy(_.filter(tasks, task =&gt; task.completed===true), task =&gt; task.id))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看见我们又把</w:t>
      </w:r>
      <w:r w:rsidRPr="00686A7B">
        <w:rPr>
          <w:rFonts w:ascii="Arial" w:eastAsia="Times New Roman" w:hAnsi="Arial" w:cs="Arial"/>
          <w:sz w:val="20"/>
          <w:szCs w:val="20"/>
        </w:rPr>
        <w:t> _.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sortBy(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_.filter()) </w:t>
      </w:r>
      <w:r w:rsidRPr="00301176">
        <w:rPr>
          <w:rFonts w:ascii="Arial" w:eastAsia="微软雅黑" w:hAnsi="Arial" w:cs="Arial"/>
          <w:sz w:val="20"/>
          <w:szCs w:val="20"/>
        </w:rPr>
        <w:t>这一长串原封不动的拷贝到了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里。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因为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一开始就要消费数据，使得很难重用，除非在套在另一个函数里</w:t>
      </w:r>
      <w:r w:rsidRPr="00301176">
        <w:rPr>
          <w:rFonts w:ascii="Arial" w:eastAsia="宋体" w:hAnsi="Arial" w:cs="Arial"/>
          <w:sz w:val="20"/>
          <w:szCs w:val="20"/>
        </w:rPr>
        <w:t>：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completedAndSorted(tasks){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_.sortBy(_.filter(tasks, task =&gt; task.completed===true), task =&gt; task.id))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_.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groupedTasks, completedAndSorted)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lastRenderedPageBreak/>
        <w:t>只有这样才能重用已有的一些函数。或者虽然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也有</w:t>
      </w:r>
      <w:r w:rsidRPr="00686A7B">
        <w:rPr>
          <w:rFonts w:ascii="Arial" w:eastAsia="Times New Roman" w:hAnsi="Arial" w:cs="Arial"/>
          <w:sz w:val="20"/>
          <w:szCs w:val="20"/>
        </w:rPr>
        <w:t> _.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compose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方法，但是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几乎所有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的方法都是先消费数据（也就是第一个参数是数据），使得很难放到</w:t>
      </w:r>
      <w:r w:rsidRPr="00686A7B">
        <w:rPr>
          <w:rFonts w:ascii="Arial" w:eastAsia="Times New Roman" w:hAnsi="Arial" w:cs="Arial"/>
          <w:sz w:val="20"/>
          <w:szCs w:val="20"/>
        </w:rPr>
        <w:t> compose </w:t>
      </w:r>
      <w:r w:rsidRPr="00301176">
        <w:rPr>
          <w:rFonts w:ascii="Arial" w:eastAsia="微软雅黑" w:hAnsi="Arial" w:cs="Arial"/>
          <w:sz w:val="20"/>
          <w:szCs w:val="20"/>
        </w:rPr>
        <w:t>方法中，不信可以尝试把</w:t>
      </w:r>
      <w:r w:rsidRPr="00301176">
        <w:rPr>
          <w:rFonts w:ascii="Arial" w:eastAsia="Times New Roman" w:hAnsi="Arial" w:cs="Arial"/>
          <w:sz w:val="20"/>
          <w:szCs w:val="20"/>
        </w:rPr>
        <w:t xml:space="preserve"> filter </w:t>
      </w:r>
      <w:r w:rsidRPr="00301176">
        <w:rPr>
          <w:rFonts w:ascii="Arial" w:eastAsia="微软雅黑" w:hAnsi="Arial" w:cs="Arial"/>
          <w:sz w:val="20"/>
          <w:szCs w:val="20"/>
        </w:rPr>
        <w:t>和</w:t>
      </w:r>
      <w:r w:rsidRPr="00301176">
        <w:rPr>
          <w:rFonts w:ascii="Arial" w:eastAsia="Times New Roman" w:hAnsi="Arial" w:cs="Arial"/>
          <w:sz w:val="20"/>
          <w:szCs w:val="20"/>
        </w:rPr>
        <w:t xml:space="preserve"> sortBy </w:t>
      </w:r>
      <w:r w:rsidRPr="00301176">
        <w:rPr>
          <w:rFonts w:ascii="Arial" w:eastAsia="微软雅黑" w:hAnsi="Arial" w:cs="Arial"/>
          <w:sz w:val="20"/>
          <w:szCs w:val="20"/>
        </w:rPr>
        <w:t>搁进去，反正我是做不到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来看看真正的函数组</w:t>
      </w:r>
      <w:r w:rsidRPr="00301176">
        <w:rPr>
          <w:rFonts w:ascii="Arial" w:eastAsia="宋体" w:hAnsi="Arial" w:cs="Arial"/>
          <w:sz w:val="20"/>
          <w:szCs w:val="20"/>
        </w:rPr>
        <w:t>合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completedAndSorted = compose(sortBy(task=&gt;task.id),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             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filter(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task=&gt;task.completed===true))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completedAndSorted, groupedTasks)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看出来思想完全不一样了吧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1D5384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由于</w:t>
      </w:r>
      <w:r w:rsidRPr="00301176">
        <w:rPr>
          <w:rFonts w:ascii="Arial" w:eastAsia="Times New Roman" w:hAnsi="Arial" w:cs="Arial"/>
          <w:sz w:val="20"/>
          <w:szCs w:val="20"/>
        </w:rPr>
        <w:t xml:space="preserve"> Eweda/Ramda </w:t>
      </w:r>
      <w:r w:rsidRPr="00301176">
        <w:rPr>
          <w:rFonts w:ascii="Arial" w:eastAsia="微软雅黑" w:hAnsi="Arial" w:cs="Arial"/>
          <w:sz w:val="20"/>
          <w:szCs w:val="20"/>
        </w:rPr>
        <w:t>的函数都是自动柯里化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而且数据总是最后一个参数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因此可以随意组合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最终将需要处理的数据扔给组合好的函数就好了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这才是函数式的思想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先写好一个公式，在把数据扔给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公式。而不是算好一部分再把结果给另一个公式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要么是以对象保持中间数据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chaining </w:t>
      </w:r>
      <w:r w:rsidRPr="00301176">
        <w:rPr>
          <w:rFonts w:ascii="Arial" w:eastAsia="微软雅黑" w:hAnsi="Arial" w:cs="Arial"/>
          <w:sz w:val="20"/>
          <w:szCs w:val="20"/>
        </w:rPr>
        <w:t>的方式对目标应用各种函数（书上会写这是</w:t>
      </w:r>
      <w:r w:rsidRPr="00301176">
        <w:rPr>
          <w:rFonts w:ascii="Arial" w:eastAsia="Times New Roman" w:hAnsi="Arial" w:cs="Arial"/>
          <w:sz w:val="20"/>
          <w:szCs w:val="20"/>
        </w:rPr>
        <w:t>Flow-Base programming</w:t>
      </w:r>
      <w:r w:rsidRPr="00301176">
        <w:rPr>
          <w:rFonts w:ascii="Arial" w:eastAsia="微软雅黑" w:hAnsi="Arial" w:cs="Arial"/>
          <w:sz w:val="20"/>
          <w:szCs w:val="20"/>
        </w:rPr>
        <w:t>，但我觉得其实是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</w:t>
      </w:r>
      <w:r w:rsidRPr="00301176">
        <w:rPr>
          <w:rFonts w:ascii="Arial" w:eastAsia="微软雅黑" w:hAnsi="Arial" w:cs="Arial"/>
          <w:sz w:val="20"/>
          <w:szCs w:val="20"/>
        </w:rPr>
        <w:t>，会在下一章中介绍）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要么用函数嵌套函数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将目标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一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层层传递下去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3.3.2 </w:t>
      </w:r>
      <w:proofErr w:type="gramStart"/>
      <w:r w:rsidRPr="00301176">
        <w:rPr>
          <w:rFonts w:ascii="Arial" w:eastAsia="Times New Roman" w:hAnsi="Arial" w:cs="Arial"/>
          <w:b/>
          <w:bCs/>
          <w:sz w:val="20"/>
          <w:szCs w:val="20"/>
        </w:rPr>
        <w:t>pipe</w:t>
      </w:r>
      <w:proofErr w:type="gramEnd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类似</w:t>
      </w:r>
      <w:r w:rsidRPr="00301176">
        <w:rPr>
          <w:rFonts w:ascii="Arial" w:eastAsia="Times New Roman" w:hAnsi="Arial" w:cs="Arial"/>
          <w:sz w:val="20"/>
          <w:szCs w:val="20"/>
        </w:rPr>
        <w:t xml:space="preserve"> compose, eweda/ramda </w:t>
      </w:r>
      <w:r w:rsidRPr="00301176">
        <w:rPr>
          <w:rFonts w:ascii="Arial" w:eastAsia="微软雅黑" w:hAnsi="Arial" w:cs="Arial"/>
          <w:sz w:val="20"/>
          <w:szCs w:val="20"/>
        </w:rPr>
        <w:t>还有一个方法叫</w:t>
      </w:r>
      <w:r w:rsidRPr="00301176">
        <w:rPr>
          <w:rFonts w:ascii="Arial" w:eastAsia="Times New Roman" w:hAnsi="Arial" w:cs="Arial"/>
          <w:sz w:val="20"/>
          <w:szCs w:val="20"/>
        </w:rPr>
        <w:t xml:space="preserve"> pipe, pipe </w:t>
      </w:r>
      <w:r w:rsidRPr="00301176">
        <w:rPr>
          <w:rFonts w:ascii="Arial" w:eastAsia="微软雅黑" w:hAnsi="Arial" w:cs="Arial"/>
          <w:sz w:val="20"/>
          <w:szCs w:val="20"/>
        </w:rPr>
        <w:t>的函数执行方向刚好与</w:t>
      </w:r>
      <w:r w:rsidRPr="00301176">
        <w:rPr>
          <w:rFonts w:ascii="Arial" w:eastAsia="Times New Roman" w:hAnsi="Arial" w:cs="Arial"/>
          <w:sz w:val="20"/>
          <w:szCs w:val="20"/>
        </w:rPr>
        <w:t xml:space="preserve"> compose </w:t>
      </w:r>
      <w:r w:rsidRPr="00301176">
        <w:rPr>
          <w:rFonts w:ascii="Arial" w:eastAsia="微软雅黑" w:hAnsi="Arial" w:cs="Arial"/>
          <w:sz w:val="20"/>
          <w:szCs w:val="20"/>
        </w:rPr>
        <w:t>相反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比如</w:t>
      </w:r>
      <w:r w:rsidRPr="00686A7B">
        <w:rPr>
          <w:rFonts w:ascii="Arial" w:eastAsia="Times New Roman" w:hAnsi="Arial" w:cs="Arial"/>
          <w:sz w:val="20"/>
          <w:szCs w:val="20"/>
        </w:rPr>
        <w:t> pipe(f, g)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686A7B">
        <w:rPr>
          <w:rFonts w:ascii="Arial" w:eastAsia="Times New Roman" w:hAnsi="Arial" w:cs="Arial"/>
          <w:sz w:val="20"/>
          <w:szCs w:val="20"/>
        </w:rPr>
        <w:t> f </w:t>
      </w:r>
      <w:r w:rsidRPr="00301176">
        <w:rPr>
          <w:rFonts w:ascii="Arial" w:eastAsia="微软雅黑" w:hAnsi="Arial" w:cs="Arial"/>
          <w:sz w:val="20"/>
          <w:szCs w:val="20"/>
        </w:rPr>
        <w:t>会先执行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然后结果传给</w:t>
      </w:r>
      <w:r w:rsidRPr="00686A7B">
        <w:rPr>
          <w:rFonts w:ascii="Arial" w:eastAsia="Times New Roman" w:hAnsi="Arial" w:cs="Arial"/>
          <w:sz w:val="20"/>
          <w:szCs w:val="20"/>
        </w:rPr>
        <w:t> g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是不是让你想起了</w:t>
      </w:r>
      <w:r w:rsidRPr="00301176">
        <w:rPr>
          <w:rFonts w:ascii="Arial" w:eastAsia="Times New Roman" w:hAnsi="Arial" w:cs="Arial"/>
          <w:sz w:val="20"/>
          <w:szCs w:val="20"/>
        </w:rPr>
        <w:t xml:space="preserve"> bash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pipe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find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/ | grep porno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实际上就是</w:t>
      </w:r>
      <w:r w:rsidRPr="00686A7B">
        <w:rPr>
          <w:rFonts w:ascii="Arial" w:eastAsia="Times New Roman" w:hAnsi="Arial" w:cs="Arial"/>
          <w:sz w:val="20"/>
          <w:szCs w:val="20"/>
        </w:rPr>
        <w:t> pipe(find, grep(porno))(/)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没错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他们都是一个意思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而且这个函数执行的方向更适合人脑编译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可读</w:t>
      </w:r>
      <w:r w:rsidRPr="00301176">
        <w:rPr>
          <w:rFonts w:ascii="Arial" w:eastAsia="Times New Roman" w:hAnsi="Arial" w:cs="Arial"/>
          <w:sz w:val="20"/>
          <w:szCs w:val="20"/>
        </w:rPr>
        <w:t>)</w:t>
      </w:r>
      <w:r w:rsidRPr="00301176">
        <w:rPr>
          <w:rFonts w:ascii="Arial" w:eastAsia="微软雅黑" w:hAnsi="Arial" w:cs="Arial"/>
          <w:sz w:val="20"/>
          <w:szCs w:val="20"/>
        </w:rPr>
        <w:t>一些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如果你已经习惯</w:t>
      </w:r>
      <w:r w:rsidRPr="00301176">
        <w:rPr>
          <w:rFonts w:ascii="Arial" w:eastAsia="Times New Roman" w:hAnsi="Arial" w:cs="Arial"/>
          <w:sz w:val="20"/>
          <w:szCs w:val="20"/>
        </w:rPr>
        <w:t xml:space="preserve"> underscore </w:t>
      </w:r>
      <w:r w:rsidRPr="00301176">
        <w:rPr>
          <w:rFonts w:ascii="Arial" w:eastAsia="微软雅黑" w:hAnsi="Arial" w:cs="Arial"/>
          <w:sz w:val="20"/>
          <w:szCs w:val="20"/>
        </w:rPr>
        <w:t>的这种写</w:t>
      </w:r>
      <w:r w:rsidRPr="00301176">
        <w:rPr>
          <w:rFonts w:ascii="Arial" w:eastAsia="宋体" w:hAnsi="Arial" w:cs="Arial"/>
          <w:sz w:val="20"/>
          <w:szCs w:val="20"/>
        </w:rPr>
        <w:t>法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_(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data)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chain()</w:t>
      </w:r>
      <w:proofErr w:type="gramEnd"/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data1,fn1)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filter(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data2, fn2)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value()</w:t>
      </w:r>
      <w:proofErr w:type="gramEnd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那么转换成</w:t>
      </w:r>
      <w:r w:rsidRPr="00301176">
        <w:rPr>
          <w:rFonts w:ascii="Arial" w:eastAsia="Times New Roman" w:hAnsi="Arial" w:cs="Arial"/>
          <w:sz w:val="20"/>
          <w:szCs w:val="20"/>
        </w:rPr>
        <w:t xml:space="preserve"> pipe </w:t>
      </w:r>
      <w:r w:rsidRPr="00301176">
        <w:rPr>
          <w:rFonts w:ascii="Arial" w:eastAsia="微软雅黑" w:hAnsi="Arial" w:cs="Arial"/>
          <w:sz w:val="20"/>
          <w:szCs w:val="20"/>
        </w:rPr>
        <w:t>是很容易的一件事情，而且更简单明了易于重用和组合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pipe(</w:t>
      </w:r>
      <w:proofErr w:type="gramEnd"/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fn1),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filter(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fn2)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)(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data)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4 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Functor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4.1 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Functor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Functor </w:t>
      </w:r>
      <w:r w:rsidRPr="00301176">
        <w:rPr>
          <w:rFonts w:ascii="Arial" w:eastAsia="微软雅黑" w:hAnsi="Arial" w:cs="Arial"/>
          <w:sz w:val="20"/>
          <w:szCs w:val="20"/>
        </w:rPr>
        <w:t>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可以被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over </w:t>
      </w:r>
      <w:r w:rsidRPr="00301176">
        <w:rPr>
          <w:rFonts w:ascii="Arial" w:eastAsia="微软雅黑" w:hAnsi="Arial" w:cs="Arial"/>
          <w:sz w:val="20"/>
          <w:szCs w:val="20"/>
        </w:rPr>
        <w:t>的类型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什么叫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over…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比如</w:t>
      </w:r>
      <w:r w:rsidRPr="00301176">
        <w:rPr>
          <w:rFonts w:ascii="Arial" w:eastAsia="Times New Roman" w:hAnsi="Arial" w:cs="Arial"/>
          <w:sz w:val="20"/>
          <w:szCs w:val="20"/>
        </w:rPr>
        <w:t xml:space="preserve"> list </w:t>
      </w:r>
      <w:r w:rsidRPr="00301176">
        <w:rPr>
          <w:rFonts w:ascii="Arial" w:eastAsia="微软雅黑" w:hAnsi="Arial" w:cs="Arial"/>
          <w:sz w:val="20"/>
          <w:szCs w:val="20"/>
        </w:rPr>
        <w:t>就可以说是可以被</w:t>
      </w:r>
      <w:r w:rsidRPr="00301176">
        <w:rPr>
          <w:rFonts w:ascii="Arial" w:eastAsia="Times New Roman" w:hAnsi="Arial" w:cs="Arial"/>
          <w:sz w:val="20"/>
          <w:szCs w:val="20"/>
        </w:rPr>
        <w:t xml:space="preserve">map over… </w:t>
      </w:r>
      <w:r w:rsidRPr="00301176">
        <w:rPr>
          <w:rFonts w:ascii="Arial" w:eastAsia="微软雅黑" w:hAnsi="Arial" w:cs="Arial"/>
          <w:sz w:val="20"/>
          <w:szCs w:val="20"/>
        </w:rPr>
        <w:t>那么是不是可枚举类型</w:t>
      </w:r>
      <w:r w:rsidRPr="00301176">
        <w:rPr>
          <w:rFonts w:ascii="Arial" w:eastAsia="Times New Roman" w:hAnsi="Arial" w:cs="Arial"/>
          <w:sz w:val="20"/>
          <w:szCs w:val="20"/>
        </w:rPr>
        <w:t>?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不是的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中如何解释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其实所有函数式的概念可能用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是最能说明问题的了</w:t>
      </w:r>
      <w:r w:rsidRPr="00301176">
        <w:rPr>
          <w:rFonts w:ascii="Arial" w:eastAsia="Times New Roman" w:hAnsi="Arial" w:cs="Arial"/>
          <w:sz w:val="20"/>
          <w:szCs w:val="20"/>
        </w:rPr>
        <w:t>).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ghci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&gt; :t fmap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 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(a -&gt; b) -&gt; fa -&gt; f b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686A7B">
        <w:rPr>
          <w:rFonts w:ascii="Arial" w:eastAsia="Times New Roman" w:hAnsi="Arial" w:cs="Arial"/>
          <w:sz w:val="20"/>
          <w:szCs w:val="20"/>
        </w:rPr>
        <w:t>fmap</w:t>
      </w:r>
      <w:proofErr w:type="gramEnd"/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又是什么东西</w:t>
      </w:r>
      <w:r w:rsidRPr="00301176">
        <w:rPr>
          <w:rFonts w:ascii="Arial" w:eastAsia="Times New Roman" w:hAnsi="Arial" w:cs="Arial"/>
          <w:sz w:val="20"/>
          <w:szCs w:val="20"/>
        </w:rPr>
        <w:t xml:space="preserve">, fmap </w:t>
      </w:r>
      <w:r w:rsidRPr="00301176">
        <w:rPr>
          <w:rFonts w:ascii="Arial" w:eastAsia="微软雅黑" w:hAnsi="Arial" w:cs="Arial"/>
          <w:sz w:val="20"/>
          <w:szCs w:val="20"/>
        </w:rPr>
        <w:t>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over Functor </w:t>
      </w:r>
      <w:r w:rsidRPr="00301176">
        <w:rPr>
          <w:rFonts w:ascii="Arial" w:eastAsia="微软雅黑" w:hAnsi="Arial" w:cs="Arial"/>
          <w:sz w:val="20"/>
          <w:szCs w:val="20"/>
        </w:rPr>
        <w:t>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这个函数只干一个事情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可能通过前面解释的一点点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</w:t>
      </w:r>
      <w:r w:rsidRPr="00301176">
        <w:rPr>
          <w:rFonts w:ascii="Arial" w:eastAsia="微软雅黑" w:hAnsi="Arial" w:cs="Arial"/>
          <w:sz w:val="20"/>
          <w:szCs w:val="20"/>
        </w:rPr>
        <w:t>功夫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你可能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能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翻译</w:t>
      </w:r>
      <w:r w:rsidRPr="00686A7B">
        <w:rPr>
          <w:rFonts w:ascii="Arial" w:eastAsia="Times New Roman" w:hAnsi="Arial" w:cs="Arial"/>
          <w:sz w:val="20"/>
          <w:szCs w:val="20"/>
        </w:rPr>
        <w:t> (a -&gt; b) -&gt; fa -&gt; f b </w:t>
      </w:r>
      <w:r w:rsidRPr="00301176">
        <w:rPr>
          <w:rFonts w:ascii="Arial" w:eastAsia="微软雅黑" w:hAnsi="Arial" w:cs="Arial"/>
          <w:sz w:val="20"/>
          <w:szCs w:val="20"/>
        </w:rPr>
        <w:t>了把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给定一个从</w:t>
      </w:r>
      <w:r w:rsidRPr="00686A7B">
        <w:rPr>
          <w:rFonts w:ascii="Arial" w:eastAsia="Times New Roman" w:hAnsi="Arial" w:cs="Arial"/>
          <w:sz w:val="20"/>
          <w:szCs w:val="20"/>
        </w:rPr>
        <w:t> a 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686A7B">
        <w:rPr>
          <w:rFonts w:ascii="Arial" w:eastAsia="Times New Roman" w:hAnsi="Arial" w:cs="Arial"/>
          <w:sz w:val="20"/>
          <w:szCs w:val="20"/>
        </w:rPr>
        <w:t> b </w:t>
      </w:r>
      <w:r w:rsidRPr="00301176">
        <w:rPr>
          <w:rFonts w:ascii="Arial" w:eastAsia="微软雅黑" w:hAnsi="Arial" w:cs="Arial"/>
          <w:sz w:val="20"/>
          <w:szCs w:val="20"/>
        </w:rPr>
        <w:t>的映射函数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再给定一个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a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sz w:val="20"/>
          <w:szCs w:val="20"/>
        </w:rPr>
        <w:t>返回一个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b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虽然个个字都认识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但怎么就不知道啥意思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如果我再说一个新词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你是不是会疯掉了</w:t>
      </w:r>
      <w:r w:rsidRPr="00301176">
        <w:rPr>
          <w:rFonts w:ascii="Arial" w:eastAsia="Times New Roman" w:hAnsi="Arial" w:cs="Arial"/>
          <w:sz w:val="20"/>
          <w:szCs w:val="20"/>
        </w:rPr>
        <w:t>– Lift.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好吧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把他们都串起来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你就明白了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1. </w:t>
      </w:r>
      <w:r w:rsidRPr="00301176">
        <w:rPr>
          <w:rFonts w:ascii="Arial" w:eastAsia="微软雅黑" w:hAnsi="Arial" w:cs="Arial"/>
          <w:sz w:val="20"/>
          <w:szCs w:val="20"/>
        </w:rPr>
        <w:t>平常我们可以把</w:t>
      </w:r>
      <w:r w:rsidRPr="00686A7B">
        <w:rPr>
          <w:rFonts w:ascii="Arial" w:eastAsia="Times New Roman" w:hAnsi="Arial" w:cs="Arial"/>
          <w:sz w:val="20"/>
          <w:szCs w:val="20"/>
        </w:rPr>
        <w:t> a 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686A7B">
        <w:rPr>
          <w:rFonts w:ascii="Arial" w:eastAsia="Times New Roman" w:hAnsi="Arial" w:cs="Arial"/>
          <w:sz w:val="20"/>
          <w:szCs w:val="20"/>
        </w:rPr>
        <w:t> b </w:t>
      </w:r>
      <w:r w:rsidRPr="00301176">
        <w:rPr>
          <w:rFonts w:ascii="Arial" w:eastAsia="微软雅黑" w:hAnsi="Arial" w:cs="Arial"/>
          <w:sz w:val="20"/>
          <w:szCs w:val="20"/>
        </w:rPr>
        <w:t>的映射可以叫做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map, </w:t>
      </w:r>
      <w:r w:rsidRPr="00301176">
        <w:rPr>
          <w:rFonts w:ascii="Arial" w:eastAsia="微软雅黑" w:hAnsi="Arial" w:cs="Arial"/>
          <w:sz w:val="20"/>
          <w:szCs w:val="20"/>
        </w:rPr>
        <w:t>映射的方式就是函数了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2. </w:t>
      </w:r>
      <w:r w:rsidRPr="00301176">
        <w:rPr>
          <w:rFonts w:ascii="Arial" w:eastAsia="微软雅黑" w:hAnsi="Arial" w:cs="Arial"/>
          <w:sz w:val="20"/>
          <w:szCs w:val="20"/>
        </w:rPr>
        <w:t>那么类似的对于函数或者其他可以做这种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操作的类型或一种计算方式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叫做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Functor. 3. </w:t>
      </w:r>
      <w:r w:rsidRPr="00301176">
        <w:rPr>
          <w:rFonts w:ascii="Arial" w:eastAsia="微软雅黑" w:hAnsi="Arial" w:cs="Arial"/>
          <w:sz w:val="20"/>
          <w:szCs w:val="20"/>
        </w:rPr>
        <w:t>而这种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就叫做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fmap, </w:t>
      </w:r>
      <w:r w:rsidRPr="00301176">
        <w:rPr>
          <w:rFonts w:ascii="Arial" w:eastAsia="微软雅黑" w:hAnsi="Arial" w:cs="Arial"/>
          <w:sz w:val="20"/>
          <w:szCs w:val="20"/>
        </w:rPr>
        <w:t>给定</w:t>
      </w:r>
      <w:r w:rsidRPr="00301176">
        <w:rPr>
          <w:rFonts w:ascii="Arial" w:eastAsia="Times New Roman" w:hAnsi="Arial" w:cs="Arial"/>
          <w:sz w:val="20"/>
          <w:szCs w:val="20"/>
        </w:rPr>
        <w:t xml:space="preserve"> a </w:t>
      </w:r>
      <w:r w:rsidRPr="00301176">
        <w:rPr>
          <w:rFonts w:ascii="Arial" w:eastAsia="微软雅黑" w:hAnsi="Arial" w:cs="Arial"/>
          <w:sz w:val="20"/>
          <w:szCs w:val="20"/>
        </w:rPr>
        <w:t>集合到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b 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集合的映射方式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也就是一个函数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), </w:t>
      </w:r>
      <w:r w:rsidRPr="00301176">
        <w:rPr>
          <w:rFonts w:ascii="Arial" w:eastAsia="微软雅黑" w:hAnsi="Arial" w:cs="Arial"/>
          <w:sz w:val="20"/>
          <w:szCs w:val="20"/>
        </w:rPr>
        <w:t>就能找到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对</w:t>
      </w:r>
      <w:r w:rsidRPr="00301176">
        <w:rPr>
          <w:rFonts w:ascii="Arial" w:eastAsia="Times New Roman" w:hAnsi="Arial" w:cs="Arial"/>
          <w:sz w:val="20"/>
          <w:szCs w:val="20"/>
        </w:rPr>
        <w:t xml:space="preserve"> a </w:t>
      </w:r>
      <w:r w:rsidRPr="00301176">
        <w:rPr>
          <w:rFonts w:ascii="Arial" w:eastAsia="微软雅黑" w:hAnsi="Arial" w:cs="Arial"/>
          <w:sz w:val="20"/>
          <w:szCs w:val="20"/>
        </w:rPr>
        <w:t>的一种计算</w:t>
      </w:r>
      <w:r w:rsidRPr="00301176">
        <w:rPr>
          <w:rFonts w:ascii="Arial" w:eastAsia="Times New Roman" w:hAnsi="Arial" w:cs="Arial"/>
          <w:sz w:val="20"/>
          <w:szCs w:val="20"/>
        </w:rPr>
        <w:t xml:space="preserve">(computation, </w:t>
      </w:r>
      <w:r w:rsidRPr="00301176">
        <w:rPr>
          <w:rFonts w:ascii="Arial" w:eastAsia="微软雅黑" w:hAnsi="Arial" w:cs="Arial"/>
          <w:sz w:val="20"/>
          <w:szCs w:val="20"/>
        </w:rPr>
        <w:t>任何可变换的类型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Functor) </w:t>
      </w:r>
      <w:r w:rsidRPr="00301176">
        <w:rPr>
          <w:rFonts w:ascii="Arial" w:eastAsia="微软雅黑" w:hAnsi="Arial" w:cs="Arial"/>
          <w:sz w:val="20"/>
          <w:szCs w:val="20"/>
        </w:rPr>
        <w:t>的变换</w:t>
      </w:r>
      <w:r w:rsidRPr="00301176">
        <w:rPr>
          <w:rFonts w:ascii="Arial" w:eastAsia="Times New Roman" w:hAnsi="Arial" w:cs="Arial"/>
          <w:sz w:val="20"/>
          <w:szCs w:val="20"/>
        </w:rPr>
        <w:t xml:space="preserve"> – </w:t>
      </w:r>
      <w:r w:rsidRPr="00301176">
        <w:rPr>
          <w:rFonts w:ascii="Arial" w:eastAsia="微软雅黑" w:hAnsi="Arial" w:cs="Arial"/>
          <w:sz w:val="20"/>
          <w:szCs w:val="20"/>
        </w:rPr>
        <w:t>对</w:t>
      </w:r>
      <w:r w:rsidRPr="00301176">
        <w:rPr>
          <w:rFonts w:ascii="Arial" w:eastAsia="Times New Roman" w:hAnsi="Arial" w:cs="Arial"/>
          <w:sz w:val="20"/>
          <w:szCs w:val="20"/>
        </w:rPr>
        <w:t xml:space="preserve"> b </w:t>
      </w:r>
      <w:r w:rsidRPr="00301176">
        <w:rPr>
          <w:rFonts w:ascii="Arial" w:eastAsia="微软雅黑" w:hAnsi="Arial" w:cs="Arial"/>
          <w:sz w:val="20"/>
          <w:szCs w:val="20"/>
        </w:rPr>
        <w:t>的对应计算方式</w:t>
      </w:r>
      <w:r w:rsidRPr="00301176">
        <w:rPr>
          <w:rFonts w:ascii="Arial" w:eastAsia="Times New Roman" w:hAnsi="Arial" w:cs="Arial"/>
          <w:sz w:val="20"/>
          <w:szCs w:val="20"/>
        </w:rPr>
        <w:t xml:space="preserve">. 4. </w:t>
      </w:r>
      <w:r w:rsidRPr="00301176">
        <w:rPr>
          <w:rFonts w:ascii="Arial" w:eastAsia="微软雅黑" w:hAnsi="Arial" w:cs="Arial"/>
          <w:sz w:val="20"/>
          <w:szCs w:val="20"/>
        </w:rPr>
        <w:t>如果该计算是一个函数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那么这个操作叫做</w:t>
      </w:r>
      <w:r w:rsidRPr="00301176">
        <w:rPr>
          <w:rFonts w:ascii="Arial" w:eastAsia="Times New Roman" w:hAnsi="Arial" w:cs="Arial"/>
          <w:sz w:val="20"/>
          <w:szCs w:val="20"/>
        </w:rPr>
        <w:t xml:space="preserve"> lifting. </w:t>
      </w:r>
      <w:r w:rsidRPr="00301176">
        <w:rPr>
          <w:rFonts w:ascii="Arial" w:eastAsia="微软雅黑" w:hAnsi="Arial" w:cs="Arial"/>
          <w:sz w:val="20"/>
          <w:szCs w:val="20"/>
        </w:rPr>
        <w:t>非常形象的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根据</w:t>
      </w:r>
      <w:r w:rsidRPr="00301176">
        <w:rPr>
          <w:rFonts w:ascii="Arial" w:eastAsia="Times New Roman" w:hAnsi="Arial" w:cs="Arial"/>
          <w:sz w:val="20"/>
          <w:szCs w:val="20"/>
        </w:rPr>
        <w:t xml:space="preserve"> a 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b </w:t>
      </w:r>
      <w:r w:rsidRPr="00301176">
        <w:rPr>
          <w:rFonts w:ascii="Arial" w:eastAsia="微软雅黑" w:hAnsi="Arial" w:cs="Arial"/>
          <w:sz w:val="20"/>
          <w:szCs w:val="20"/>
        </w:rPr>
        <w:t>的映射</w:t>
      </w:r>
      <w:r w:rsidRPr="00301176">
        <w:rPr>
          <w:rFonts w:ascii="Arial" w:eastAsia="Times New Roman" w:hAnsi="Arial" w:cs="Arial"/>
          <w:sz w:val="20"/>
          <w:szCs w:val="20"/>
        </w:rPr>
        <w:t xml:space="preserve"> lift(</w:t>
      </w:r>
      <w:r w:rsidRPr="00301176">
        <w:rPr>
          <w:rFonts w:ascii="Arial" w:eastAsia="微软雅黑" w:hAnsi="Arial" w:cs="Arial"/>
          <w:sz w:val="20"/>
          <w:szCs w:val="20"/>
        </w:rPr>
        <w:t>举</w:t>
      </w:r>
      <w:r w:rsidRPr="00301176">
        <w:rPr>
          <w:rFonts w:ascii="Arial" w:eastAsia="Times New Roman" w:hAnsi="Arial" w:cs="Arial"/>
          <w:sz w:val="20"/>
          <w:szCs w:val="20"/>
        </w:rPr>
        <w:t xml:space="preserve">) </w:t>
      </w:r>
      <w:r w:rsidRPr="00301176">
        <w:rPr>
          <w:rFonts w:ascii="Arial" w:eastAsia="微软雅黑" w:hAnsi="Arial" w:cs="Arial"/>
          <w:sz w:val="20"/>
          <w:szCs w:val="20"/>
        </w:rPr>
        <w:t>到另一个层面上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686A7B"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51D99546" wp14:editId="23408C20">
                <wp:extent cx="304800" cy="304800"/>
                <wp:effectExtent l="0" t="0" r="0" b="0"/>
                <wp:docPr id="5" name="Rectangle 5" descr="lif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B9209" id="Rectangle 5" o:spid="_x0000_s1026" alt="lif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KLfO7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虽然</w:t>
      </w:r>
      <w:r w:rsidRPr="00301176">
        <w:rPr>
          <w:rFonts w:ascii="Arial" w:eastAsia="Times New Roman" w:hAnsi="Arial" w:cs="Arial"/>
          <w:sz w:val="20"/>
          <w:szCs w:val="20"/>
        </w:rPr>
        <w:t xml:space="preserve"> lifting 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很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形象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但是还是越说越抽象了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来举个栗子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4.2 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举个栗子</w:t>
      </w:r>
      <w:r w:rsidRPr="00686A7B">
        <w:rPr>
          <w:rFonts w:ascii="Arial" w:eastAsia="Times New Roman" w:hAnsi="Arial" w:cs="Arial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7E4C7E77" wp14:editId="579C8913">
                <wp:extent cx="304800" cy="304800"/>
                <wp:effectExtent l="0" t="0" r="0" b="0"/>
                <wp:docPr id="4" name="Rectangle 4" descr="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3743B" id="Rectangle 4" o:spid="_x0000_s1026" alt="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Sv&#10;nfHDAgAAx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t>注意我们还没有实现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因此下面的栗子还不能运行在你的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console.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前面说了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Functor </w:t>
      </w:r>
      <w:r w:rsidRPr="00301176">
        <w:rPr>
          <w:rFonts w:ascii="Arial" w:eastAsia="微软雅黑" w:hAnsi="Arial" w:cs="Arial"/>
          <w:sz w:val="20"/>
          <w:szCs w:val="20"/>
        </w:rPr>
        <w:t>可以是数组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因为数组可以被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over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plus1 = n =&gt; n+1;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plus1, [2, 4, 6, 8])// =&gt; [3,5,7,9]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这里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数组</w:t>
      </w:r>
      <w:r w:rsidRPr="00301176">
        <w:rPr>
          <w:rFonts w:ascii="Arial" w:eastAsia="Times New Roman" w:hAnsi="Arial" w:cs="Arial"/>
          <w:sz w:val="20"/>
          <w:szCs w:val="20"/>
        </w:rPr>
        <w:t xml:space="preserve"> Array </w:t>
      </w:r>
      <w:r w:rsidRPr="00301176">
        <w:rPr>
          <w:rFonts w:ascii="Arial" w:eastAsia="微软雅黑" w:hAnsi="Arial" w:cs="Arial"/>
          <w:sz w:val="20"/>
          <w:szCs w:val="20"/>
        </w:rPr>
        <w:t>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把</w:t>
      </w:r>
      <w:r w:rsidRPr="00301176">
        <w:rPr>
          <w:rFonts w:ascii="Arial" w:eastAsia="Times New Roman" w:hAnsi="Arial" w:cs="Arial"/>
          <w:sz w:val="20"/>
          <w:szCs w:val="20"/>
        </w:rPr>
        <w:t xml:space="preserve"> 2 -&gt; 3 </w:t>
      </w:r>
      <w:r w:rsidRPr="00301176">
        <w:rPr>
          <w:rFonts w:ascii="Arial" w:eastAsia="微软雅黑" w:hAnsi="Arial" w:cs="Arial"/>
          <w:sz w:val="20"/>
          <w:szCs w:val="20"/>
        </w:rPr>
        <w:t>的映射方式对</w:t>
      </w:r>
      <w:r w:rsidRPr="00301176">
        <w:rPr>
          <w:rFonts w:ascii="Arial" w:eastAsia="Times New Roman" w:hAnsi="Arial" w:cs="Arial"/>
          <w:sz w:val="20"/>
          <w:szCs w:val="20"/>
        </w:rPr>
        <w:t xml:space="preserve"> Array [2,4,6,8] </w:t>
      </w:r>
      <w:r w:rsidRPr="00301176">
        <w:rPr>
          <w:rFonts w:ascii="Arial" w:eastAsia="微软雅黑" w:hAnsi="Arial" w:cs="Arial"/>
          <w:sz w:val="20"/>
          <w:szCs w:val="20"/>
        </w:rPr>
        <w:t>进行了变换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得到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[3,5,7,9]. </w:t>
      </w:r>
      <w:r w:rsidRPr="00301176">
        <w:rPr>
          <w:rFonts w:ascii="Arial" w:eastAsia="微软雅黑" w:hAnsi="Arial" w:cs="Arial"/>
          <w:sz w:val="20"/>
          <w:szCs w:val="20"/>
        </w:rPr>
        <w:t>这跟数组的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</w:t>
      </w:r>
      <w:r w:rsidRPr="00301176">
        <w:rPr>
          <w:rFonts w:ascii="Arial" w:eastAsia="微软雅黑" w:hAnsi="Arial" w:cs="Arial"/>
          <w:sz w:val="20"/>
          <w:szCs w:val="20"/>
        </w:rPr>
        <w:t>方法一样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比较好理解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再试试换一种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试试函</w:t>
      </w:r>
      <w:r w:rsidRPr="00301176">
        <w:rPr>
          <w:rFonts w:ascii="Arial" w:eastAsia="宋体" w:hAnsi="Arial" w:cs="Arial"/>
          <w:sz w:val="20"/>
          <w:szCs w:val="20"/>
        </w:rPr>
        <w:t>数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times2 = m =&gt; m*2;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plus1, times2) // =&gt; function(){}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plus1, times2)(3) // =&gt; 7 (3*2+1)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返回的是一个函数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因为你</w:t>
      </w:r>
      <w:r w:rsidRPr="00301176">
        <w:rPr>
          <w:rFonts w:ascii="Arial" w:eastAsia="Times New Roman" w:hAnsi="Arial" w:cs="Arial"/>
          <w:sz w:val="20"/>
          <w:szCs w:val="20"/>
        </w:rPr>
        <w:t xml:space="preserve"> map over </w:t>
      </w:r>
      <w:r w:rsidRPr="00301176">
        <w:rPr>
          <w:rFonts w:ascii="Arial" w:eastAsia="微软雅黑" w:hAnsi="Arial" w:cs="Arial"/>
          <w:sz w:val="20"/>
          <w:szCs w:val="20"/>
        </w:rPr>
        <w:t>的是一个函数</w:t>
      </w:r>
      <w:r w:rsidRPr="00686A7B">
        <w:rPr>
          <w:rFonts w:ascii="Arial" w:eastAsia="Times New Roman" w:hAnsi="Arial" w:cs="Arial"/>
          <w:sz w:val="20"/>
          <w:szCs w:val="20"/>
        </w:rPr>
        <w:t> times2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还记得</w:t>
      </w:r>
      <w:r w:rsidRPr="00686A7B">
        <w:rPr>
          <w:rFonts w:ascii="Arial" w:eastAsia="Times New Roman" w:hAnsi="Arial" w:cs="Arial"/>
          <w:sz w:val="20"/>
          <w:szCs w:val="20"/>
        </w:rPr>
        <w:t> (a -&gt; b) -&gt; f a -&gt; f b </w:t>
      </w:r>
      <w:r w:rsidRPr="00301176">
        <w:rPr>
          <w:rFonts w:ascii="Arial" w:eastAsia="微软雅黑" w:hAnsi="Arial" w:cs="Arial"/>
          <w:sz w:val="20"/>
          <w:szCs w:val="20"/>
        </w:rPr>
        <w:t>的公式么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因为现在的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</w:t>
      </w:r>
      <w:r w:rsidRPr="00301176">
        <w:rPr>
          <w:rFonts w:ascii="Arial" w:eastAsia="微软雅黑" w:hAnsi="Arial" w:cs="Arial"/>
          <w:sz w:val="20"/>
          <w:szCs w:val="20"/>
        </w:rPr>
        <w:t>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我们可以把</w:t>
      </w:r>
      <w:r w:rsidRPr="00301176">
        <w:rPr>
          <w:rFonts w:ascii="Arial" w:eastAsia="Times New Roman" w:hAnsi="Arial" w:cs="Arial"/>
          <w:sz w:val="20"/>
          <w:szCs w:val="20"/>
        </w:rPr>
        <w:t>=f=</w:t>
      </w:r>
      <w:r w:rsidRPr="00301176">
        <w:rPr>
          <w:rFonts w:ascii="Arial" w:eastAsia="微软雅黑" w:hAnsi="Arial" w:cs="Arial"/>
          <w:sz w:val="20"/>
          <w:szCs w:val="20"/>
        </w:rPr>
        <w:t>替换成函数也就是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x </w:t>
      </w:r>
      <w:r w:rsidRPr="00301176">
        <w:rPr>
          <w:rFonts w:ascii="Arial" w:eastAsia="微软雅黑" w:hAnsi="Arial" w:cs="Arial"/>
          <w:sz w:val="20"/>
          <w:szCs w:val="20"/>
        </w:rPr>
        <w:t>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y </w:t>
      </w:r>
      <w:r w:rsidRPr="00301176">
        <w:rPr>
          <w:rFonts w:ascii="Arial" w:eastAsia="微软雅黑" w:hAnsi="Arial" w:cs="Arial"/>
          <w:sz w:val="20"/>
          <w:szCs w:val="20"/>
        </w:rPr>
        <w:t>的映射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因此我们可以将该公式替换</w:t>
      </w:r>
      <w:r w:rsidRPr="00301176">
        <w:rPr>
          <w:rFonts w:ascii="Arial" w:eastAsia="宋体" w:hAnsi="Arial" w:cs="Arial"/>
          <w:sz w:val="20"/>
          <w:szCs w:val="20"/>
        </w:rPr>
        <w:t>为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-&gt; b) -&gt; (x -&gt; a) -&gt; (x -&gt; b)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再用我们具体的函数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 plus1 </w:t>
      </w:r>
      <w:r w:rsidRPr="00301176">
        <w:rPr>
          <w:rFonts w:ascii="Arial" w:eastAsia="微软雅黑" w:hAnsi="Arial" w:cs="Arial"/>
          <w:sz w:val="20"/>
          <w:szCs w:val="20"/>
        </w:rPr>
        <w:t>替换进</w:t>
      </w:r>
      <w:r w:rsidRPr="00301176">
        <w:rPr>
          <w:rFonts w:ascii="Arial" w:eastAsia="宋体" w:hAnsi="Arial" w:cs="Arial"/>
          <w:sz w:val="20"/>
          <w:szCs w:val="20"/>
        </w:rPr>
        <w:t>去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-&gt;n*2) -&gt;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plus1(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n) -&gt; plus1(n*2)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也就是说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会把函数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 times2 </w:t>
      </w:r>
      <w:r w:rsidRPr="00301176">
        <w:rPr>
          <w:rFonts w:ascii="Arial" w:eastAsia="微软雅黑" w:hAnsi="Arial" w:cs="Arial"/>
          <w:sz w:val="20"/>
          <w:szCs w:val="20"/>
        </w:rPr>
        <w:t>应用到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plus1 </w:t>
      </w:r>
      <w:r w:rsidRPr="00301176">
        <w:rPr>
          <w:rFonts w:ascii="Arial" w:eastAsia="微软雅黑" w:hAnsi="Arial" w:cs="Arial"/>
          <w:sz w:val="20"/>
          <w:szCs w:val="20"/>
        </w:rPr>
        <w:t>的任何结果上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这不就是函数组合吗</w:t>
      </w:r>
      <w:r w:rsidRPr="00686A7B">
        <w:rPr>
          <w:rFonts w:ascii="Arial" w:eastAsia="Times New Roman" w:hAnsi="Arial" w:cs="Arial"/>
          <w:sz w:val="20"/>
          <w:szCs w:val="20"/>
        </w:rPr>
        <w:t> plus1(times2(3))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确实是的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但这只是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的冰山一角</w:t>
      </w:r>
      <w:r w:rsidRPr="00301176">
        <w:rPr>
          <w:rFonts w:ascii="Arial" w:eastAsia="Times New Roman" w:hAnsi="Arial" w:cs="Arial"/>
          <w:sz w:val="20"/>
          <w:szCs w:val="20"/>
        </w:rPr>
        <w:t>, dan</w:t>
      </w:r>
      <w:r w:rsidRPr="00301176">
        <w:rPr>
          <w:rFonts w:ascii="Arial" w:eastAsia="微软雅黑" w:hAnsi="Arial" w:cs="Arial"/>
          <w:sz w:val="20"/>
          <w:szCs w:val="20"/>
        </w:rPr>
        <w:t>在来看看别的</w:t>
      </w:r>
      <w:r w:rsidRPr="00301176">
        <w:rPr>
          <w:rFonts w:ascii="Arial" w:eastAsia="Times New Roman" w:hAnsi="Arial" w:cs="Arial"/>
          <w:sz w:val="20"/>
          <w:szCs w:val="20"/>
        </w:rPr>
        <w:t>Functor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Functor </w:t>
      </w:r>
      <w:r w:rsidRPr="00301176">
        <w:rPr>
          <w:rFonts w:ascii="Arial" w:eastAsia="微软雅黑" w:hAnsi="Arial" w:cs="Arial"/>
          <w:sz w:val="20"/>
          <w:szCs w:val="20"/>
        </w:rPr>
        <w:t>还可以是别的东西</w:t>
      </w:r>
      <w:r w:rsidRPr="00301176">
        <w:rPr>
          <w:rFonts w:ascii="Arial" w:eastAsia="Times New Roman" w:hAnsi="Arial" w:cs="Arial"/>
          <w:sz w:val="20"/>
          <w:szCs w:val="20"/>
        </w:rPr>
        <w:t>…</w:t>
      </w:r>
      <w:r w:rsidRPr="00301176">
        <w:rPr>
          <w:rFonts w:ascii="Arial" w:eastAsia="微软雅黑" w:hAnsi="Arial" w:cs="Arial"/>
          <w:sz w:val="20"/>
          <w:szCs w:val="20"/>
        </w:rPr>
        <w:t>比</w:t>
      </w:r>
      <w:r w:rsidRPr="00301176">
        <w:rPr>
          <w:rFonts w:ascii="Arial" w:eastAsia="宋体" w:hAnsi="Arial" w:cs="Arial"/>
          <w:sz w:val="20"/>
          <w:szCs w:val="20"/>
        </w:rPr>
        <w:t>如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fmap(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plus1, Either(10, 20))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Either</w:t>
      </w:r>
      <w:r w:rsidRPr="00301176">
        <w:rPr>
          <w:rFonts w:ascii="Arial" w:eastAsia="微软雅黑" w:hAnsi="Arial" w:cs="Arial"/>
          <w:sz w:val="20"/>
          <w:szCs w:val="20"/>
        </w:rPr>
        <w:t>也是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sz w:val="20"/>
          <w:szCs w:val="20"/>
        </w:rPr>
        <w:t>慢着</w:t>
      </w:r>
      <w:r w:rsidRPr="00301176">
        <w:rPr>
          <w:rFonts w:ascii="Arial" w:eastAsia="Times New Roman" w:hAnsi="Arial" w:cs="Arial"/>
          <w:sz w:val="20"/>
          <w:szCs w:val="20"/>
        </w:rPr>
        <w:t xml:space="preserve">, Either </w:t>
      </w:r>
      <w:r w:rsidRPr="00301176">
        <w:rPr>
          <w:rFonts w:ascii="Arial" w:eastAsia="微软雅黑" w:hAnsi="Arial" w:cs="Arial"/>
          <w:sz w:val="20"/>
          <w:szCs w:val="20"/>
        </w:rPr>
        <w:t>是什么类型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好吧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在解释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之前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我们先忍一忍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来先看看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JavaScript </w:t>
      </w:r>
      <w:r w:rsidRPr="00301176">
        <w:rPr>
          <w:rFonts w:ascii="Arial" w:eastAsia="微软雅黑" w:hAnsi="Arial" w:cs="Arial"/>
          <w:sz w:val="20"/>
          <w:szCs w:val="20"/>
        </w:rPr>
        <w:t>中怎么实现以及使用一个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4.3 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Functor in JavaScript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首先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我们用定义一个确定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类型的函数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如果没有注册的类型抛出异常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types = function(obj)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throw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new TypeError("fmap called on unregistered type: " + obj);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然后实现注册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的函数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Functor =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type, defs)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oldTypes = types;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types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(obj)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(type.prototype.isPrototypeOf(obj))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defs; // </w:t>
      </w:r>
      <w:r w:rsidRPr="00301176">
        <w:rPr>
          <w:rFonts w:ascii="Arial" w:eastAsia="微软雅黑" w:hAnsi="Arial" w:cs="Arial"/>
          <w:sz w:val="20"/>
          <w:szCs w:val="20"/>
        </w:rPr>
        <w:t>这是递归的出口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判断类型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确定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实例属于注册的哪一个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oldTypes(obj); //</w:t>
      </w:r>
      <w:r w:rsidRPr="00301176">
        <w:rPr>
          <w:rFonts w:ascii="Arial" w:eastAsia="微软雅黑" w:hAnsi="Arial" w:cs="Arial"/>
          <w:sz w:val="20"/>
          <w:szCs w:val="20"/>
        </w:rPr>
        <w:t>不断递归寻找</w:t>
      </w:r>
      <w:r w:rsidRPr="00301176">
        <w:rPr>
          <w:rFonts w:ascii="Arial" w:eastAsia="Times New Roman" w:hAnsi="Arial" w:cs="Arial"/>
          <w:sz w:val="20"/>
          <w:szCs w:val="20"/>
        </w:rPr>
        <w:t xml:space="preserve"> types, </w:t>
      </w:r>
      <w:r w:rsidRPr="00301176">
        <w:rPr>
          <w:rFonts w:ascii="Arial" w:eastAsia="微软雅黑" w:hAnsi="Arial" w:cs="Arial"/>
          <w:sz w:val="20"/>
          <w:szCs w:val="20"/>
        </w:rPr>
        <w:t>这个效率会很低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因为调用栈上好多闭包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每个闭包都保持着</w:t>
      </w:r>
      <w:r w:rsidRPr="00301176">
        <w:rPr>
          <w:rFonts w:ascii="Arial" w:eastAsia="Times New Roman" w:hAnsi="Arial" w:cs="Arial"/>
          <w:sz w:val="20"/>
          <w:szCs w:val="20"/>
        </w:rPr>
        <w:t xml:space="preserve"> type </w:t>
      </w:r>
      <w:r w:rsidRPr="00301176">
        <w:rPr>
          <w:rFonts w:ascii="Arial" w:eastAsia="微软雅黑" w:hAnsi="Arial" w:cs="Arial"/>
          <w:sz w:val="20"/>
          <w:szCs w:val="20"/>
        </w:rPr>
        <w:t>和</w:t>
      </w:r>
      <w:r w:rsidRPr="00301176">
        <w:rPr>
          <w:rFonts w:ascii="Arial" w:eastAsia="Times New Roman" w:hAnsi="Arial" w:cs="Arial"/>
          <w:sz w:val="20"/>
          <w:szCs w:val="20"/>
        </w:rPr>
        <w:t xml:space="preserve"> defs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这样可以用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函数注册一个新的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类型并定义它自己的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方法</w:t>
      </w:r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还记得前面说的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只有一个方法吗</w:t>
      </w:r>
      <w:r w:rsidRPr="00301176">
        <w:rPr>
          <w:rFonts w:ascii="Arial" w:eastAsia="Times New Roman" w:hAnsi="Arial" w:cs="Arial"/>
          <w:sz w:val="20"/>
          <w:szCs w:val="20"/>
        </w:rPr>
        <w:t xml:space="preserve">). </w:t>
      </w:r>
      <w:r w:rsidRPr="00301176">
        <w:rPr>
          <w:rFonts w:ascii="Arial" w:eastAsia="微软雅黑" w:hAnsi="Arial" w:cs="Arial"/>
          <w:sz w:val="20"/>
          <w:szCs w:val="20"/>
        </w:rPr>
        <w:t>比如我们要把</w:t>
      </w:r>
      <w:r w:rsidRPr="00301176">
        <w:rPr>
          <w:rFonts w:ascii="Arial" w:eastAsia="Times New Roman" w:hAnsi="Arial" w:cs="Arial"/>
          <w:sz w:val="20"/>
          <w:szCs w:val="20"/>
        </w:rPr>
        <w:t xml:space="preserve"> Array </w:t>
      </w:r>
      <w:r w:rsidRPr="00301176">
        <w:rPr>
          <w:rFonts w:ascii="Arial" w:eastAsia="微软雅黑" w:hAnsi="Arial" w:cs="Arial"/>
          <w:sz w:val="20"/>
          <w:szCs w:val="20"/>
        </w:rPr>
        <w:t>变成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Functor(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Array,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(fn, array)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arr.map(x =&gt;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x))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好像快要完成的样子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现在还差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Functor </w:t>
      </w:r>
      <w:r w:rsidRPr="00301176">
        <w:rPr>
          <w:rFonts w:ascii="Arial" w:eastAsia="微软雅黑" w:hAnsi="Arial" w:cs="Arial"/>
          <w:sz w:val="20"/>
          <w:szCs w:val="20"/>
        </w:rPr>
        <w:t>类型函数了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这个函数干两件事情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找到实例属于哪个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类型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并调用他的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方法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eweda.curry((fn, obj)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types(obj).fmap(f, obj)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同样的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我们很快可以把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Function </w:t>
      </w:r>
      <w:r w:rsidRPr="00301176">
        <w:rPr>
          <w:rFonts w:ascii="Arial" w:eastAsia="微软雅黑" w:hAnsi="Arial" w:cs="Arial"/>
          <w:sz w:val="20"/>
          <w:szCs w:val="20"/>
        </w:rPr>
        <w:t>也变成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Functor(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Function,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fmap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(f, g) =&gt;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eweda.compose(f, g);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}})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还记得前面说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函数像函数组合吗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呵呵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我们这里就按函数组合实现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pict>
          <v:rect id="_x0000_i1025" style="width:0;height:.75pt" o:hralign="center" o:hrstd="t" o:hr="t" fillcolor="#a0a0a0" stroked="f"/>
        </w:pic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来总结一下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和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到底是什么</w:t>
      </w:r>
      <w:r w:rsidRPr="00301176">
        <w:rPr>
          <w:rFonts w:ascii="Arial" w:eastAsia="Times New Roman" w:hAnsi="Arial" w:cs="Arial"/>
          <w:sz w:val="20"/>
          <w:szCs w:val="20"/>
        </w:rPr>
        <w:t xml:space="preserve">, fmap </w:t>
      </w:r>
      <w:r w:rsidRPr="00301176">
        <w:rPr>
          <w:rFonts w:ascii="Arial" w:eastAsia="微软雅黑" w:hAnsi="Arial" w:cs="Arial"/>
          <w:sz w:val="20"/>
          <w:szCs w:val="20"/>
        </w:rPr>
        <w:t>可以将函数应用到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上</w:t>
      </w:r>
      <w:r w:rsidRPr="00301176">
        <w:rPr>
          <w:rFonts w:ascii="Arial" w:eastAsia="Times New Roman" w:hAnsi="Arial" w:cs="Arial"/>
          <w:sz w:val="20"/>
          <w:szCs w:val="20"/>
        </w:rPr>
        <w:t xml:space="preserve">, Functor </w:t>
      </w:r>
      <w:r w:rsidRPr="00301176">
        <w:rPr>
          <w:rFonts w:ascii="Arial" w:eastAsia="微软雅黑" w:hAnsi="Arial" w:cs="Arial"/>
          <w:sz w:val="20"/>
          <w:szCs w:val="20"/>
        </w:rPr>
        <w:t>可以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看做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是容器或者是带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 </w:t>
      </w:r>
      <w:r w:rsidRPr="00301176">
        <w:rPr>
          <w:rFonts w:ascii="Arial" w:eastAsia="微软雅黑" w:hAnsi="Arial" w:cs="Arial"/>
          <w:sz w:val="20"/>
          <w:szCs w:val="20"/>
        </w:rPr>
        <w:t>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也就是说如果我们想变换</w:t>
      </w:r>
      <w:r w:rsidRPr="00301176">
        <w:rPr>
          <w:rFonts w:ascii="Arial" w:eastAsia="Times New Roman" w:hAnsi="Arial" w:cs="Arial"/>
          <w:sz w:val="20"/>
          <w:szCs w:val="20"/>
        </w:rPr>
        <w:t xml:space="preserve"> x </w:t>
      </w:r>
      <w:r w:rsidRPr="00301176">
        <w:rPr>
          <w:rFonts w:ascii="Arial" w:eastAsia="微软雅黑" w:hAnsi="Arial" w:cs="Arial"/>
          <w:sz w:val="20"/>
          <w:szCs w:val="20"/>
        </w:rPr>
        <w:t>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直接给一个函数映射</w:t>
      </w:r>
      <w:r w:rsidRPr="00686A7B">
        <w:rPr>
          <w:rFonts w:ascii="Arial" w:eastAsia="Times New Roman" w:hAnsi="Arial" w:cs="Arial"/>
          <w:sz w:val="20"/>
          <w:szCs w:val="20"/>
        </w:rPr>
        <w:t> x=&gt; x*2 </w:t>
      </w:r>
      <w:r w:rsidRPr="00301176">
        <w:rPr>
          <w:rFonts w:ascii="Arial" w:eastAsia="微软雅黑" w:hAnsi="Arial" w:cs="Arial"/>
          <w:sz w:val="20"/>
          <w:szCs w:val="20"/>
        </w:rPr>
        <w:t>即可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如果我想变换一个数组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一个函数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或者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这种带有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 </w:t>
      </w:r>
      <w:r w:rsidRPr="00301176">
        <w:rPr>
          <w:rFonts w:ascii="Arial" w:eastAsia="微软雅黑" w:hAnsi="Arial" w:cs="Arial"/>
          <w:sz w:val="20"/>
          <w:szCs w:val="20"/>
        </w:rPr>
        <w:t>的或者说容器里面的值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总不能直接把这些容器直接给函数吧，这时就需要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将函数的映射关系应用到容器里面的值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其实就是打开，调一下函数，完了再包好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好吧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通过如何实现和使用一个简单的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sz w:val="20"/>
          <w:szCs w:val="20"/>
        </w:rPr>
        <w:t>概念上已经估计可以理解了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我们回过头来看看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是神马玩意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hyperlink r:id="rId12" w:history="1"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完整代码</w:t>
        </w:r>
      </w:hyperlink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lastRenderedPageBreak/>
        <w:t>5 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Monad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这个概念好难解释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你可以理解为一个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Lazy </w:t>
      </w:r>
      <w:r w:rsidRPr="00301176">
        <w:rPr>
          <w:rFonts w:ascii="Arial" w:eastAsia="微软雅黑" w:hAnsi="Arial" w:cs="Arial"/>
          <w:sz w:val="20"/>
          <w:szCs w:val="20"/>
        </w:rPr>
        <w:t>或者是状态未知的盒子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听起来像是</w:t>
      </w:r>
      <w:hyperlink r:id="rId13" w:history="1"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薛定</w:t>
        </w:r>
        <w:proofErr w:type="gramStart"/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谔</w:t>
        </w:r>
        <w:proofErr w:type="gramEnd"/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猫</w:t>
        </w:r>
      </w:hyperlink>
      <w:r w:rsidRPr="00301176">
        <w:rPr>
          <w:rFonts w:ascii="Arial" w:eastAsia="Times New Roman" w:hAnsi="Arial" w:cs="Arial"/>
          <w:sz w:val="20"/>
          <w:szCs w:val="20"/>
        </w:rPr>
        <w:t>(</w:t>
      </w:r>
      <w:r w:rsidRPr="00301176">
        <w:rPr>
          <w:rFonts w:ascii="Arial" w:eastAsia="微软雅黑" w:hAnsi="Arial" w:cs="Arial"/>
          <w:sz w:val="20"/>
          <w:szCs w:val="20"/>
        </w:rPr>
        <w:t>估计点进去你会更晕了</w:t>
      </w:r>
      <w:r w:rsidRPr="00301176">
        <w:rPr>
          <w:rFonts w:ascii="Arial" w:eastAsia="Times New Roman" w:hAnsi="Arial" w:cs="Arial"/>
          <w:sz w:val="20"/>
          <w:szCs w:val="20"/>
        </w:rPr>
        <w:t xml:space="preserve">). </w:t>
      </w:r>
      <w:r w:rsidRPr="00301176">
        <w:rPr>
          <w:rFonts w:ascii="Arial" w:eastAsia="微软雅黑" w:hAnsi="Arial" w:cs="Arial"/>
          <w:sz w:val="20"/>
          <w:szCs w:val="20"/>
        </w:rPr>
        <w:t>其实就是的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在你打开这个盒子之前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你是不知道里面的猫处在那种状态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Monad </w:t>
      </w:r>
      <w:r w:rsidRPr="00301176">
        <w:rPr>
          <w:rFonts w:ascii="Arial" w:eastAsia="微软雅黑" w:hAnsi="Arial" w:cs="Arial"/>
          <w:sz w:val="20"/>
          <w:szCs w:val="20"/>
        </w:rPr>
        <w:t>这个黑盒子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里面到底卖的神马药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我们要打开喝了才知道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等等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不是说好要解释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的吗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嗯嗯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这里就是在解释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Either. </w:t>
      </w:r>
      <w:r w:rsidRPr="00301176">
        <w:rPr>
          <w:rFonts w:ascii="Arial" w:eastAsia="微软雅黑" w:hAnsi="Arial" w:cs="Arial"/>
          <w:sz w:val="20"/>
          <w:szCs w:val="20"/>
        </w:rPr>
        <w:t>上节说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是一个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sz w:val="20"/>
          <w:szCs w:val="20"/>
        </w:rPr>
        <w:t>可以被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over. </w:t>
      </w:r>
      <w:r w:rsidRPr="00301176">
        <w:rPr>
          <w:rFonts w:ascii="Arial" w:eastAsia="微软雅黑" w:hAnsi="Arial" w:cs="Arial"/>
          <w:sz w:val="20"/>
          <w:szCs w:val="20"/>
        </w:rPr>
        <w:t>怎么这里又说道黑盒子了</w:t>
      </w:r>
      <w:r w:rsidRPr="00301176">
        <w:rPr>
          <w:rFonts w:ascii="Arial" w:eastAsia="Times New Roman" w:hAnsi="Arial" w:cs="Arial"/>
          <w:sz w:val="20"/>
          <w:szCs w:val="20"/>
        </w:rPr>
        <w:t xml:space="preserve">? </w:t>
      </w:r>
      <w:r w:rsidRPr="00301176">
        <w:rPr>
          <w:rFonts w:ascii="Arial" w:eastAsia="微软雅黑" w:hAnsi="Arial" w:cs="Arial"/>
          <w:sz w:val="20"/>
          <w:szCs w:val="20"/>
        </w:rPr>
        <w:t>好吧</w:t>
      </w:r>
      <w:r w:rsidRPr="00301176">
        <w:rPr>
          <w:rFonts w:ascii="Arial" w:eastAsia="Times New Roman" w:hAnsi="Arial" w:cs="Arial"/>
          <w:sz w:val="20"/>
          <w:szCs w:val="20"/>
        </w:rPr>
        <w:t xml:space="preserve">, Monad </w:t>
      </w:r>
      <w:r w:rsidRPr="00301176">
        <w:rPr>
          <w:rFonts w:ascii="Arial" w:eastAsia="微软雅黑" w:hAnsi="Arial" w:cs="Arial"/>
          <w:sz w:val="20"/>
          <w:szCs w:val="20"/>
        </w:rPr>
        <w:t>其实也是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Functor. </w:t>
      </w:r>
      <w:r w:rsidRPr="00301176">
        <w:rPr>
          <w:rFonts w:ascii="Arial" w:eastAsia="微软雅黑" w:hAnsi="Arial" w:cs="Arial"/>
          <w:sz w:val="20"/>
          <w:szCs w:val="20"/>
        </w:rPr>
        <w:t>还记得我说的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 </w:t>
      </w:r>
      <w:r w:rsidRPr="00301176">
        <w:rPr>
          <w:rFonts w:ascii="Arial" w:eastAsia="微软雅黑" w:hAnsi="Arial" w:cs="Arial"/>
          <w:sz w:val="20"/>
          <w:szCs w:val="20"/>
        </w:rPr>
        <w:t>其实是一个带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 </w:t>
      </w:r>
      <w:r w:rsidRPr="00301176">
        <w:rPr>
          <w:rFonts w:ascii="Arial" w:eastAsia="微软雅黑" w:hAnsi="Arial" w:cs="Arial"/>
          <w:sz w:val="20"/>
          <w:szCs w:val="20"/>
        </w:rPr>
        <w:t>的盒子吗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而</w:t>
      </w:r>
      <w:r w:rsidRPr="00301176">
        <w:rPr>
          <w:rFonts w:ascii="Arial" w:eastAsia="Times New Roman" w:hAnsi="Arial" w:cs="Arial"/>
          <w:sz w:val="20"/>
          <w:szCs w:val="20"/>
        </w:rPr>
        <w:t xml:space="preserve"> fmap </w:t>
      </w:r>
      <w:r w:rsidRPr="00301176">
        <w:rPr>
          <w:rFonts w:ascii="Arial" w:eastAsia="微软雅黑" w:hAnsi="Arial" w:cs="Arial"/>
          <w:sz w:val="20"/>
          <w:szCs w:val="20"/>
        </w:rPr>
        <w:t>使得往盒子里应用函数变换成为了可能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5.1 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Either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先来看看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这种类型会干什么事情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hyperlink r:id="rId14" w:anchor="t:Either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Either</w:t>
        </w:r>
      </w:hyperlink>
      <w:r w:rsidRPr="00301176">
        <w:rPr>
          <w:rFonts w:ascii="Arial" w:eastAsia="微软雅黑" w:hAnsi="Arial" w:cs="Arial"/>
          <w:sz w:val="20"/>
          <w:szCs w:val="20"/>
        </w:rPr>
        <w:t>表示要不是左边就是右边的值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因此我们可以用它来表示薛定谔猫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要不是活着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要不死了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Either </w:t>
      </w:r>
      <w:r w:rsidRPr="00301176">
        <w:rPr>
          <w:rFonts w:ascii="Arial" w:eastAsia="微软雅黑" w:hAnsi="Arial" w:cs="Arial"/>
          <w:sz w:val="20"/>
          <w:szCs w:val="20"/>
        </w:rPr>
        <w:t>还有个方法</w:t>
      </w:r>
      <w:r w:rsidRPr="00301176">
        <w:rPr>
          <w:rFonts w:ascii="Arial" w:eastAsia="Times New Roman" w:hAnsi="Arial" w:cs="Arial"/>
          <w:sz w:val="20"/>
          <w:szCs w:val="20"/>
        </w:rPr>
        <w:t>: either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-&gt; c) -&gt; (b -&gt; c) -&gt; Either a b -&gt; c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想必你已经对箭头</w:t>
      </w:r>
      <w:r w:rsidRPr="00686A7B">
        <w:rPr>
          <w:rFonts w:ascii="Arial" w:eastAsia="Times New Roman" w:hAnsi="Arial" w:cs="Arial"/>
          <w:sz w:val="20"/>
          <w:szCs w:val="20"/>
        </w:rPr>
        <w:t> -&gt; </w:t>
      </w:r>
      <w:r w:rsidRPr="00301176">
        <w:rPr>
          <w:rFonts w:ascii="Arial" w:eastAsia="微软雅黑" w:hAnsi="Arial" w:cs="Arial"/>
          <w:sz w:val="20"/>
          <w:szCs w:val="20"/>
        </w:rPr>
        <w:t>非常熟了吧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  <w:r w:rsidRPr="00301176">
        <w:rPr>
          <w:rFonts w:ascii="Arial" w:eastAsia="微软雅黑" w:hAnsi="Arial" w:cs="Arial"/>
          <w:sz w:val="20"/>
          <w:szCs w:val="20"/>
        </w:rPr>
        <w:t>如果前面几章你都跳过了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我再翻译下好了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这里表示接收函数</w:t>
      </w:r>
      <w:r w:rsidRPr="00686A7B">
        <w:rPr>
          <w:rFonts w:ascii="Arial" w:eastAsia="Times New Roman" w:hAnsi="Arial" w:cs="Arial"/>
          <w:sz w:val="20"/>
          <w:szCs w:val="20"/>
        </w:rPr>
        <w:t> a-&gt;c </w:t>
      </w:r>
      <w:r w:rsidRPr="00301176">
        <w:rPr>
          <w:rFonts w:ascii="Arial" w:eastAsia="微软雅黑" w:hAnsi="Arial" w:cs="Arial"/>
          <w:sz w:val="20"/>
          <w:szCs w:val="20"/>
        </w:rPr>
        <w:t>和函数</w:t>
      </w:r>
      <w:r w:rsidRPr="00686A7B">
        <w:rPr>
          <w:rFonts w:ascii="Arial" w:eastAsia="Times New Roman" w:hAnsi="Arial" w:cs="Arial"/>
          <w:sz w:val="20"/>
          <w:szCs w:val="20"/>
        </w:rPr>
        <w:t> b-&gt;c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再接收一个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Either, </w:t>
      </w:r>
      <w:r w:rsidRPr="00301176">
        <w:rPr>
          <w:rFonts w:ascii="Arial" w:eastAsia="微软雅黑" w:hAnsi="Arial" w:cs="Arial"/>
          <w:sz w:val="20"/>
          <w:szCs w:val="20"/>
        </w:rPr>
        <w:t>如果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的值在左边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则使用函数映射</w:t>
      </w:r>
      <w:r w:rsidRPr="00686A7B">
        <w:rPr>
          <w:rFonts w:ascii="Arial" w:eastAsia="Times New Roman" w:hAnsi="Arial" w:cs="Arial"/>
          <w:sz w:val="20"/>
          <w:szCs w:val="20"/>
        </w:rPr>
        <w:t> a-&gt;c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若值在右边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则应用第二个函数映射</w:t>
      </w:r>
      <w:r w:rsidRPr="00686A7B">
        <w:rPr>
          <w:rFonts w:ascii="Arial" w:eastAsia="Times New Roman" w:hAnsi="Arial" w:cs="Arial"/>
          <w:sz w:val="20"/>
          <w:szCs w:val="20"/>
        </w:rPr>
        <w:t> b-&gt;c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作为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Monad, </w:t>
      </w:r>
      <w:r w:rsidRPr="00301176">
        <w:rPr>
          <w:rFonts w:ascii="Arial" w:eastAsia="微软雅黑" w:hAnsi="Arial" w:cs="Arial"/>
          <w:sz w:val="20"/>
          <w:szCs w:val="20"/>
        </w:rPr>
        <w:t>它还必须具备一个方法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‘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&gt;&gt;='(</w:t>
      </w:r>
      <w:r w:rsidRPr="00301176">
        <w:rPr>
          <w:rFonts w:ascii="Arial" w:eastAsia="微软雅黑" w:hAnsi="Arial" w:cs="Arial"/>
          <w:sz w:val="20"/>
          <w:szCs w:val="20"/>
        </w:rPr>
        <w:t>这个符号好眼熟的说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看看</w:t>
      </w:r>
      <w:r w:rsidRPr="00301176">
        <w:rPr>
          <w:rFonts w:ascii="Arial" w:eastAsia="Times New Roman" w:hAnsi="Arial" w:cs="Arial"/>
          <w:sz w:val="20"/>
          <w:szCs w:val="20"/>
        </w:rPr>
        <w:t xml:space="preserve"> haskell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logo, </w:t>
      </w:r>
      <w:r w:rsidRPr="00301176">
        <w:rPr>
          <w:rFonts w:ascii="Arial" w:eastAsia="微软雅黑" w:hAnsi="Arial" w:cs="Arial"/>
          <w:sz w:val="20"/>
          <w:szCs w:val="20"/>
        </w:rPr>
        <w:t>你就知道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sz w:val="20"/>
          <w:szCs w:val="20"/>
        </w:rPr>
        <w:t>是有多重要</w:t>
      </w:r>
      <w:r w:rsidRPr="00301176">
        <w:rPr>
          <w:rFonts w:ascii="Arial" w:eastAsia="Times New Roman" w:hAnsi="Arial" w:cs="Arial"/>
          <w:sz w:val="20"/>
          <w:szCs w:val="20"/>
        </w:rPr>
        <w:t xml:space="preserve">), </w:t>
      </w:r>
      <w:r w:rsidRPr="00301176">
        <w:rPr>
          <w:rFonts w:ascii="Arial" w:eastAsia="微软雅黑" w:hAnsi="Arial" w:cs="Arial"/>
          <w:sz w:val="20"/>
          <w:szCs w:val="20"/>
        </w:rPr>
        <w:t>也就是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bind </w:t>
      </w:r>
      <w:r w:rsidRPr="00301176">
        <w:rPr>
          <w:rFonts w:ascii="Arial" w:eastAsia="微软雅黑" w:hAnsi="Arial" w:cs="Arial"/>
          <w:sz w:val="20"/>
          <w:szCs w:val="20"/>
        </w:rPr>
        <w:t>方法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686A7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B4382D5" wp14:editId="57FEF28E">
                <wp:extent cx="304800" cy="304800"/>
                <wp:effectExtent l="0" t="0" r="0" b="0"/>
                <wp:docPr id="3" name="Rectangle 3" descr="haskellwik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C095E" id="Rectangle 3" o:spid="_x0000_s1026" alt="haskellwiki_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26D+MgCAADU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方法的意思很简单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就是给这个盒子加一个操作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比如往盒子在加放射性原子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如果猫活着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就是绿巨猫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如果猫是死的</w:t>
      </w:r>
      <w:r w:rsidRPr="00301176">
        <w:rPr>
          <w:rFonts w:ascii="Arial" w:eastAsia="Times New Roman" w:hAnsi="Arial" w:cs="Arial"/>
          <w:sz w:val="20"/>
          <w:szCs w:val="20"/>
        </w:rPr>
        <w:t>,</w:t>
      </w:r>
      <w:r w:rsidRPr="00301176">
        <w:rPr>
          <w:rFonts w:ascii="Arial" w:eastAsia="微软雅黑" w:hAnsi="Arial" w:cs="Arial"/>
          <w:sz w:val="20"/>
          <w:szCs w:val="20"/>
        </w:rPr>
        <w:t>那就是绿巨死猫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Left(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"cat").bind(cat =&gt; 'hulk'+cat)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Left "hulkcat"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Right(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"deadcat").bind(cat =&gt; 'hulk' + cat)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Right "hulkdeadcat"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这有个毛用啊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表急</w:t>
      </w:r>
      <w:r w:rsidRPr="00301176">
        <w:rPr>
          <w:rFonts w:ascii="Arial" w:eastAsia="Times New Roman" w:hAnsi="Arial" w:cs="Arial"/>
          <w:sz w:val="20"/>
          <w:szCs w:val="20"/>
        </w:rPr>
        <w:t xml:space="preserve">… </w:t>
      </w:r>
      <w:r w:rsidRPr="00301176">
        <w:rPr>
          <w:rFonts w:ascii="Arial" w:eastAsia="微软雅黑" w:hAnsi="Arial" w:cs="Arial"/>
          <w:sz w:val="20"/>
          <w:szCs w:val="20"/>
        </w:rPr>
        <w:t>来看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个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经典例子</w:t>
      </w:r>
      <w:r w:rsidRPr="00301176">
        <w:rPr>
          <w:rFonts w:ascii="Arial" w:eastAsia="Times New Roman" w:hAnsi="Arial" w:cs="Arial"/>
          <w:sz w:val="20"/>
          <w:szCs w:val="20"/>
        </w:rPr>
        <w:t xml:space="preserve"> ### </w:t>
      </w:r>
      <w:r w:rsidRPr="00301176">
        <w:rPr>
          <w:rFonts w:ascii="Arial" w:eastAsia="微软雅黑" w:hAnsi="Arial" w:cs="Arial"/>
          <w:sz w:val="20"/>
          <w:szCs w:val="20"/>
        </w:rPr>
        <w:t>走钢</w:t>
      </w:r>
      <w:r w:rsidRPr="00301176">
        <w:rPr>
          <w:rFonts w:ascii="Arial" w:eastAsia="宋体" w:hAnsi="Arial" w:cs="Arial"/>
          <w:sz w:val="20"/>
          <w:szCs w:val="20"/>
        </w:rPr>
        <w:t>索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lastRenderedPageBreak/>
        <w:t>皮尔斯决定要辞掉他的工作改行试着走钢索。他对走钢索蛮在行的，不过仍有个小问题。就是鸟会停在他拿的平衡竿上。他们会飞过来停一小会儿，然后再飞走。这样的情况在两边的鸟的数量一样时并不是个太大的问题。但有时候，所有的鸟都会想要停在同一边，皮尔斯就失去了平衡，就会让他从钢索上掉下去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686A7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AAC0EDF" wp14:editId="65C36052">
                <wp:extent cx="304800" cy="304800"/>
                <wp:effectExtent l="0" t="0" r="0" b="0"/>
                <wp:docPr id="2" name="Rectangle 2" descr="pi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29242" id="Rectangle 2" o:spid="_x0000_s1026" alt="pier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8/+P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我们这边假设两边的鸟差异在三个之内的时候，皮尔斯仍能保持平衡</w:t>
      </w:r>
      <w:r w:rsidRPr="00301176">
        <w:rPr>
          <w:rFonts w:ascii="Arial" w:eastAsia="宋体" w:hAnsi="Arial" w:cs="Arial"/>
          <w:sz w:val="20"/>
          <w:szCs w:val="20"/>
        </w:rPr>
        <w:t>。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5.1.1 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一般解法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首先看看不用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sz w:val="20"/>
          <w:szCs w:val="20"/>
        </w:rPr>
        <w:t>怎么</w:t>
      </w:r>
      <w:r w:rsidRPr="00301176">
        <w:rPr>
          <w:rFonts w:ascii="Arial" w:eastAsia="宋体" w:hAnsi="Arial" w:cs="Arial"/>
          <w:sz w:val="20"/>
          <w:szCs w:val="20"/>
        </w:rPr>
        <w:t>解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eweda.installTo(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this);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 = eweda.curry(function(n,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[pole[0]+n, pole[1]];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landRight = eweda.curry(function(n,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landLeft(n, eweda.reverse(pole));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result = eweda.pipe(landLeft(1), landRight(1), landLeft(2))([0,0]);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result);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[3, 1]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还差一个判断皮尔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斯是否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掉下来的操作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 = eweda.curry(function(n,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pole==='dead') return pole;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Math.abs(pole[0]-pole[1]) &gt; 3)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'dead';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[pole[0]+n, pole[1]];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landRight = eweda.curry(function(n,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pole==='dead') return pole;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landLeft(n, eweda.reverse(pole));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result = eweda.pipe(landLeft(10), landRight(1), landRight(8))([0,0]);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result);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dead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hyperlink r:id="rId15" w:history="1"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完整代码</w:t>
        </w:r>
      </w:hyperlink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pict>
          <v:rect id="_x0000_i1026" style="width:0;height:.75pt" o:hralign="center" o:hrstd="t" o:hr="t" fillcolor="#a0a0a0" stroked="f"/>
        </w:pic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5.1.2 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现在来试试用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gramStart"/>
      <w:r w:rsidRPr="00301176">
        <w:rPr>
          <w:rFonts w:ascii="Arial" w:eastAsia="Times New Roman" w:hAnsi="Arial" w:cs="Arial"/>
          <w:b/>
          <w:bCs/>
          <w:sz w:val="20"/>
          <w:szCs w:val="20"/>
        </w:rPr>
        <w:t>Either</w:t>
      </w:r>
      <w:proofErr w:type="gramEnd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我们先把皮尔斯放进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盒子里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这样皮尔斯的状态只有打开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才能看见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假设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Right </w:t>
      </w:r>
      <w:r w:rsidRPr="00301176">
        <w:rPr>
          <w:rFonts w:ascii="Arial" w:eastAsia="微软雅黑" w:hAnsi="Arial" w:cs="Arial"/>
          <w:sz w:val="20"/>
          <w:szCs w:val="20"/>
        </w:rPr>
        <w:t>是活着</w:t>
      </w:r>
      <w:r w:rsidRPr="00301176">
        <w:rPr>
          <w:rFonts w:ascii="Arial" w:eastAsia="Times New Roman" w:hAnsi="Arial" w:cs="Arial"/>
          <w:sz w:val="20"/>
          <w:szCs w:val="20"/>
        </w:rPr>
        <w:t xml:space="preserve">, Left </w:t>
      </w:r>
      <w:r w:rsidRPr="00301176">
        <w:rPr>
          <w:rFonts w:ascii="Arial" w:eastAsia="微软雅黑" w:hAnsi="Arial" w:cs="Arial"/>
          <w:sz w:val="20"/>
          <w:szCs w:val="20"/>
        </w:rPr>
        <w:t>的话皮</w:t>
      </w:r>
      <w:proofErr w:type="gramStart"/>
      <w:r w:rsidRPr="00301176">
        <w:rPr>
          <w:rFonts w:ascii="Arial" w:eastAsia="微软雅黑" w:hAnsi="Arial" w:cs="Arial"/>
          <w:sz w:val="20"/>
          <w:szCs w:val="20"/>
        </w:rPr>
        <w:t>尔斯挂了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 = eweda.curry(function(lr, 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pole[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lr] = pole[lr] + n;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Math.abs(pole[0]-pole[1]) &gt; 3)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new Left("dead when land " + n + " became " + pole);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new Right(pole);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 = land(0)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landRight = land(1);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微软雅黑" w:hAnsi="Arial" w:cs="Arial"/>
          <w:sz w:val="20"/>
          <w:szCs w:val="20"/>
        </w:rPr>
        <w:t>现在落鸟后会</w:t>
      </w:r>
      <w:proofErr w:type="gramEnd"/>
      <w:r w:rsidRPr="00301176">
        <w:rPr>
          <w:rFonts w:ascii="Arial" w:eastAsia="微软雅黑" w:hAnsi="Arial" w:cs="Arial"/>
          <w:sz w:val="20"/>
          <w:szCs w:val="20"/>
        </w:rPr>
        <w:t>返回一个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Either, </w:t>
      </w:r>
      <w:r w:rsidRPr="00301176">
        <w:rPr>
          <w:rFonts w:ascii="Arial" w:eastAsia="微软雅黑" w:hAnsi="Arial" w:cs="Arial"/>
          <w:sz w:val="20"/>
          <w:szCs w:val="20"/>
        </w:rPr>
        <w:t>要不活着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要不挂了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打开盒子的函数可以是这样</w:t>
      </w:r>
      <w:r w:rsidRPr="00301176">
        <w:rPr>
          <w:rFonts w:ascii="Arial" w:eastAsia="宋体" w:hAnsi="Arial" w:cs="Arial"/>
          <w:sz w:val="20"/>
          <w:szCs w:val="20"/>
        </w:rPr>
        <w:t>的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stillAlive = function(x){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console.log(x)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dead = function(x){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console.log(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'</w:t>
      </w:r>
      <w:r w:rsidRPr="00301176">
        <w:rPr>
          <w:rFonts w:ascii="Arial" w:eastAsia="微软雅黑" w:hAnsi="Arial" w:cs="Arial"/>
          <w:sz w:val="20"/>
          <w:szCs w:val="20"/>
        </w:rPr>
        <w:t>皮尔斯</w:t>
      </w:r>
      <w:r w:rsidRPr="00301176">
        <w:rPr>
          <w:rFonts w:ascii="Arial" w:eastAsia="Times New Roman" w:hAnsi="Arial" w:cs="Arial"/>
          <w:sz w:val="20"/>
          <w:szCs w:val="20"/>
        </w:rPr>
        <w:t>' + x);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dead, stillAlive, landLeft(2, [0,0]))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好吧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好像有一点点像了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但是这只落了一次鸟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如果我要落好几次呢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这就需要实现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&gt;&gt;= bind </w:t>
      </w:r>
      <w:r w:rsidRPr="00301176">
        <w:rPr>
          <w:rFonts w:ascii="Arial" w:eastAsia="微软雅黑" w:hAnsi="Arial" w:cs="Arial"/>
          <w:sz w:val="20"/>
          <w:szCs w:val="20"/>
        </w:rPr>
        <w:t>方法了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如果你还记得前面实现的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Functor, </w:t>
      </w:r>
      <w:r w:rsidRPr="00301176">
        <w:rPr>
          <w:rFonts w:ascii="Arial" w:eastAsia="微软雅黑" w:hAnsi="Arial" w:cs="Arial"/>
          <w:sz w:val="20"/>
          <w:szCs w:val="20"/>
        </w:rPr>
        <w:t>这里非常像</w:t>
      </w:r>
      <w:r w:rsidRPr="00301176">
        <w:rPr>
          <w:rFonts w:ascii="Arial" w:eastAsia="Times New Roman" w:hAnsi="Arial" w:cs="Arial"/>
          <w:sz w:val="20"/>
          <w:szCs w:val="20"/>
        </w:rPr>
        <w:t xml:space="preserve"> 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Monad = function(type, defs)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(name in defs){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type.prototype[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name] = defs[name];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type;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Left(value){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this.value = value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function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Right(value){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this.value=value;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Monad(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Right,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bind: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function(fn){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fn(this.value)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Monad(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Left,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function(fn){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this;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哦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对了</w:t>
      </w:r>
      <w:r w:rsidRPr="00301176">
        <w:rPr>
          <w:rFonts w:ascii="Arial" w:eastAsia="Times New Roman" w:hAnsi="Arial" w:cs="Arial"/>
          <w:sz w:val="20"/>
          <w:szCs w:val="20"/>
        </w:rPr>
        <w:t>, either: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function(left, right, either){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either.constructor.name === 'Right')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right(either.value)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else</w:t>
      </w:r>
      <w:proofErr w:type="gramEnd"/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left(either.value)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我们来试试工作不工作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walkInLine = new Right([0,0]);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eitherDeadOrNot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walkInLine.bind(landLeft(2))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landRight(5))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dead, stillAlive, eitherDeadOrNot)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[2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,5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]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eitherDeadOrNot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walkInLine.bind(landLeft(2))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landRight(5))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landLeft(3))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landLeft(10)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bind(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landRight(10)))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either(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dead, stillAlive, eitherDeadOrNot)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"</w:t>
      </w:r>
      <w:r w:rsidRPr="00301176">
        <w:rPr>
          <w:rFonts w:ascii="Arial" w:eastAsia="微软雅黑" w:hAnsi="Arial" w:cs="Arial"/>
          <w:sz w:val="20"/>
          <w:szCs w:val="20"/>
        </w:rPr>
        <w:t>皮尔斯</w:t>
      </w:r>
      <w:r w:rsidRPr="00301176">
        <w:rPr>
          <w:rFonts w:ascii="Arial" w:eastAsia="Times New Roman" w:hAnsi="Arial" w:cs="Arial"/>
          <w:sz w:val="20"/>
          <w:szCs w:val="20"/>
        </w:rPr>
        <w:t>dead when land 10 became 15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,5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"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hyperlink r:id="rId16" w:history="1">
        <w:r w:rsidRPr="00686A7B">
          <w:rPr>
            <w:rFonts w:ascii="Arial" w:eastAsia="微软雅黑" w:hAnsi="Arial" w:cs="Arial"/>
            <w:sz w:val="20"/>
            <w:szCs w:val="20"/>
            <w:u w:val="single"/>
          </w:rPr>
          <w:t>完整代码</w:t>
        </w:r>
      </w:hyperlink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5.2 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到底有什么用呢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>, Monad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我们来总结下两种做法有什么区别</w:t>
      </w:r>
      <w:r w:rsidRPr="00301176">
        <w:rPr>
          <w:rFonts w:ascii="Arial" w:eastAsia="Times New Roman" w:hAnsi="Arial" w:cs="Arial"/>
          <w:sz w:val="20"/>
          <w:szCs w:val="20"/>
        </w:rPr>
        <w:t xml:space="preserve">: 1. </w:t>
      </w:r>
      <w:r w:rsidRPr="00301176">
        <w:rPr>
          <w:rFonts w:ascii="Arial" w:eastAsia="微软雅黑" w:hAnsi="Arial" w:cs="Arial"/>
          <w:sz w:val="20"/>
          <w:szCs w:val="20"/>
        </w:rPr>
        <w:t>一般做法每次都会检查查尔斯挂了没挂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也就是重复获得之前操作的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 2. Monad </w:t>
      </w:r>
      <w:r w:rsidRPr="00301176">
        <w:rPr>
          <w:rFonts w:ascii="Arial" w:eastAsia="微软雅黑" w:hAnsi="Arial" w:cs="Arial"/>
          <w:sz w:val="20"/>
          <w:szCs w:val="20"/>
        </w:rPr>
        <w:t>不对异常做处理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只是不停地往盒子里加操作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你可以看到对错误的处理推到了最后取值的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either.</w:t>
      </w:r>
    </w:p>
    <w:p w:rsidR="00301176" w:rsidRPr="00301176" w:rsidRDefault="00301176" w:rsidP="00301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Monad </w:t>
      </w:r>
      <w:r w:rsidRPr="00301176">
        <w:rPr>
          <w:rFonts w:ascii="Arial" w:eastAsia="微软雅黑" w:hAnsi="Arial" w:cs="Arial"/>
          <w:sz w:val="20"/>
          <w:szCs w:val="20"/>
        </w:rPr>
        <w:t>互相传递的只是盒子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而一般写法会把异常往下传如</w:t>
      </w:r>
      <w:r w:rsidRPr="00301176">
        <w:rPr>
          <w:rFonts w:ascii="Arial" w:eastAsia="Times New Roman" w:hAnsi="Arial" w:cs="Arial"/>
          <w:sz w:val="20"/>
          <w:szCs w:val="20"/>
        </w:rPr>
        <w:t xml:space="preserve"> =”dead”=,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这样导致后面的操作都得先判断这个异常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t>由于是用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JavaScript, pole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不限定类型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所以这里单纯的用字符串代表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pole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的异常状态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但如果换成强类型的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Java,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可能实现就没这么简单了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看来已经优势已经逐步明显了呢</w:t>
      </w:r>
      <w:r w:rsidRPr="00301176">
        <w:rPr>
          <w:rFonts w:ascii="Arial" w:eastAsia="Times New Roman" w:hAnsi="Arial" w:cs="Arial"/>
          <w:sz w:val="20"/>
          <w:szCs w:val="20"/>
        </w:rPr>
        <w:t xml:space="preserve">, Monad </w:t>
      </w:r>
      <w:r w:rsidRPr="00301176">
        <w:rPr>
          <w:rFonts w:ascii="Arial" w:eastAsia="微软雅黑" w:hAnsi="Arial" w:cs="Arial"/>
          <w:sz w:val="20"/>
          <w:szCs w:val="20"/>
        </w:rPr>
        <w:t>里面保留了值的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context, </w:t>
      </w:r>
      <w:r w:rsidRPr="00301176">
        <w:rPr>
          <w:rFonts w:ascii="Arial" w:eastAsia="微软雅黑" w:hAnsi="Arial" w:cs="Arial"/>
          <w:sz w:val="20"/>
          <w:szCs w:val="20"/>
        </w:rPr>
        <w:t>也就是我们对这个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sz w:val="20"/>
          <w:szCs w:val="20"/>
        </w:rPr>
        <w:t>可以集中在单独的本次如何操作</w:t>
      </w:r>
      <w:r w:rsidRPr="00301176">
        <w:rPr>
          <w:rFonts w:ascii="Arial" w:eastAsia="Times New Roman" w:hAnsi="Arial" w:cs="Arial"/>
          <w:sz w:val="20"/>
          <w:szCs w:val="20"/>
        </w:rPr>
        <w:t xml:space="preserve">value, </w:t>
      </w:r>
      <w:r w:rsidRPr="00301176">
        <w:rPr>
          <w:rFonts w:ascii="Arial" w:eastAsia="微软雅黑" w:hAnsi="Arial" w:cs="Arial"/>
          <w:sz w:val="20"/>
          <w:szCs w:val="20"/>
        </w:rPr>
        <w:t>而不用关心</w:t>
      </w:r>
      <w:r w:rsidRPr="00301176">
        <w:rPr>
          <w:rFonts w:ascii="Arial" w:eastAsia="Times New Roman" w:hAnsi="Arial" w:cs="Arial"/>
          <w:sz w:val="20"/>
          <w:szCs w:val="20"/>
        </w:rPr>
        <w:t xml:space="preserve"> context.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lastRenderedPageBreak/>
        <w:t>还有一个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叫做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Maybe,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实际上皮尔斯的</w:t>
      </w:r>
      <w:r w:rsidRPr="00686A7B">
        <w:rPr>
          <w:rFonts w:ascii="Arial" w:eastAsia="Times New Roman" w:hAnsi="Arial" w:cs="Arial"/>
          <w:i/>
          <w:iCs/>
          <w:noProof/>
          <w:sz w:val="20"/>
          <w:szCs w:val="20"/>
        </w:rPr>
        <mc:AlternateContent>
          <mc:Choice Requires="wps">
            <w:drawing>
              <wp:inline distT="0" distB="0" distL="0" distR="0" wp14:anchorId="1353056E" wp14:editId="7304060E">
                <wp:extent cx="304800" cy="304800"/>
                <wp:effectExtent l="0" t="0" r="0" b="0"/>
                <wp:docPr id="1" name="Rectangle 1" descr="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80052" id="Rectangle 1" o:spid="_x0000_s1026" alt="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lLQj&#10;wQIAAMQ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Maybe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更为合适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因为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Maybe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有两种状态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一种是有值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Just,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一种是没东西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Nothing,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可以自己实现试试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30" w:after="33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686A7B">
        <w:rPr>
          <w:rFonts w:ascii="Arial" w:eastAsia="Times New Roman" w:hAnsi="Arial" w:cs="Arial"/>
          <w:b/>
          <w:bCs/>
          <w:sz w:val="20"/>
          <w:szCs w:val="20"/>
        </w:rPr>
        <w:t>5.3 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Monad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在</w:t>
      </w:r>
      <w:r w:rsidRPr="00301176">
        <w:rPr>
          <w:rFonts w:ascii="Arial" w:eastAsia="Times New Roman" w:hAnsi="Arial" w:cs="Arial"/>
          <w:b/>
          <w:bCs/>
          <w:sz w:val="20"/>
          <w:szCs w:val="20"/>
        </w:rPr>
        <w:t xml:space="preserve"> JavaScript </w:t>
      </w:r>
      <w:r w:rsidRPr="00301176">
        <w:rPr>
          <w:rFonts w:ascii="Arial" w:eastAsia="宋体" w:hAnsi="Arial" w:cs="Arial"/>
          <w:b/>
          <w:bCs/>
          <w:sz w:val="20"/>
          <w:szCs w:val="20"/>
        </w:rPr>
        <w:t>中的应用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你知道</w:t>
      </w:r>
      <w:r w:rsidRPr="00301176">
        <w:rPr>
          <w:rFonts w:ascii="Arial" w:eastAsia="Times New Roman" w:hAnsi="Arial" w:cs="Arial"/>
          <w:sz w:val="20"/>
          <w:szCs w:val="20"/>
        </w:rPr>
        <w:t xml:space="preserve"> ES6</w:t>
      </w:r>
      <w:r w:rsidRPr="00301176">
        <w:rPr>
          <w:rFonts w:ascii="Arial" w:eastAsia="微软雅黑" w:hAnsi="Arial" w:cs="Arial"/>
          <w:sz w:val="20"/>
          <w:szCs w:val="20"/>
        </w:rPr>
        <w:t>有个新的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</w:t>
      </w:r>
      <w:r w:rsidRPr="00301176">
        <w:rPr>
          <w:rFonts w:ascii="Arial" w:eastAsia="微软雅黑" w:hAnsi="Arial" w:cs="Arial"/>
          <w:sz w:val="20"/>
          <w:szCs w:val="20"/>
        </w:rPr>
        <w:t>类型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hyperlink r:id="rId17" w:anchor="Browser_compatibility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Promise</w:t>
        </w:r>
      </w:hyperlink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微软雅黑" w:hAnsi="Arial" w:cs="Arial"/>
          <w:sz w:val="20"/>
          <w:szCs w:val="20"/>
        </w:rPr>
        <w:t>吗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如果不知道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想必也听过</w:t>
      </w:r>
      <w:r w:rsidRPr="00301176">
        <w:rPr>
          <w:rFonts w:ascii="Arial" w:eastAsia="Times New Roman" w:hAnsi="Arial" w:cs="Arial"/>
          <w:sz w:val="20"/>
          <w:szCs w:val="20"/>
        </w:rPr>
        <w:t xml:space="preserve"> jQuery </w:t>
      </w:r>
      <w:r w:rsidRPr="00301176">
        <w:rPr>
          <w:rFonts w:ascii="Arial" w:eastAsia="微软雅黑" w:hAnsi="Arial" w:cs="Arial"/>
          <w:sz w:val="20"/>
          <w:szCs w:val="20"/>
        </w:rPr>
        <w:t>的</w:t>
      </w:r>
      <w:r w:rsidRPr="00686A7B">
        <w:rPr>
          <w:rFonts w:ascii="Arial" w:eastAsia="Times New Roman" w:hAnsi="Arial" w:cs="Arial"/>
          <w:sz w:val="20"/>
          <w:szCs w:val="20"/>
        </w:rPr>
        <w:t> $.</w:t>
      </w:r>
      <w:proofErr w:type="gramStart"/>
      <w:r w:rsidRPr="00686A7B">
        <w:rPr>
          <w:rFonts w:ascii="Arial" w:eastAsia="Times New Roman" w:hAnsi="Arial" w:cs="Arial"/>
          <w:sz w:val="20"/>
          <w:szCs w:val="20"/>
        </w:rPr>
        <w:t>ajax</w:t>
      </w:r>
      <w:r w:rsidRPr="00301176">
        <w:rPr>
          <w:rFonts w:ascii="Arial" w:eastAsia="微软雅黑" w:hAnsi="Arial" w:cs="Arial"/>
          <w:sz w:val="20"/>
          <w:szCs w:val="20"/>
        </w:rPr>
        <w:t>吧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但如果你没听过</w:t>
      </w:r>
      <w:r w:rsidRPr="00301176">
        <w:rPr>
          <w:rFonts w:ascii="Arial" w:eastAsia="Times New Roman" w:hAnsi="Arial" w:cs="Arial"/>
          <w:sz w:val="20"/>
          <w:szCs w:val="20"/>
        </w:rPr>
        <w:t xml:space="preserve"> promise, </w:t>
      </w:r>
      <w:r w:rsidRPr="00301176">
        <w:rPr>
          <w:rFonts w:ascii="Arial" w:eastAsia="微软雅黑" w:hAnsi="Arial" w:cs="Arial"/>
          <w:sz w:val="20"/>
          <w:szCs w:val="20"/>
        </w:rPr>
        <w:t>说明你没有认真看过他的返回值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aPromise = $.ajax({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url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"https://api.github.com/users/jcouyang/gists"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dataType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'jsonp'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aPromise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/***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=&gt; Object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{ state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.Deferred/r.state(),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always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.Deferred/r.always(),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.Deferred/r.then(),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promise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.Deferred/r.promise(),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pipe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.Deferred/r.then(),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done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fail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progress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***/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我们看到返回了好多</w:t>
      </w:r>
      <w:r w:rsidRPr="00686A7B">
        <w:rPr>
          <w:rFonts w:ascii="Arial" w:eastAsia="Times New Roman" w:hAnsi="Arial" w:cs="Arial"/>
          <w:sz w:val="20"/>
          <w:szCs w:val="20"/>
        </w:rPr>
        <w:t> Deferred </w:t>
      </w:r>
      <w:r w:rsidRPr="00301176">
        <w:rPr>
          <w:rFonts w:ascii="Arial" w:eastAsia="微软雅黑" w:hAnsi="Arial" w:cs="Arial"/>
          <w:sz w:val="20"/>
          <w:szCs w:val="20"/>
        </w:rPr>
        <w:t>类型的玩意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我们来试试这玩意有什么</w:t>
      </w:r>
      <w:r w:rsidRPr="00301176">
        <w:rPr>
          <w:rFonts w:ascii="Arial" w:eastAsia="宋体" w:hAnsi="Arial" w:cs="Arial"/>
          <w:sz w:val="20"/>
          <w:szCs w:val="20"/>
        </w:rPr>
        <w:t>用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anotherPromise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= aPromise.then(_ =&gt; _.data.forEach(y=&gt; console.log(y.description)))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lastRenderedPageBreak/>
        <w:t>/* =&gt;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Object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{ state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.Deferred/r.state(),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always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.Deferred/r.always(),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.Deferred/r.then(),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promise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.Deferred/r.promise(),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pipe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.Deferred/r.then(),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done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b.Callbacks/p.add(),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fail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b.Callbacks/p.add(),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progress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: b.Callbacks/p.add()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"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connect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cisco anyconnect in terminal"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"</w:t>
      </w:r>
      <w:r w:rsidRPr="00301176">
        <w:rPr>
          <w:rFonts w:ascii="Arial" w:eastAsia="微软雅黑" w:hAnsi="Arial" w:cs="Arial"/>
          <w:sz w:val="20"/>
          <w:szCs w:val="20"/>
        </w:rPr>
        <w:t>为什么要柯里化（</w:t>
      </w:r>
      <w:r w:rsidRPr="00301176">
        <w:rPr>
          <w:rFonts w:ascii="Arial" w:eastAsia="Times New Roman" w:hAnsi="Arial" w:cs="Arial"/>
          <w:sz w:val="20"/>
          <w:szCs w:val="20"/>
        </w:rPr>
        <w:t>curry</w:t>
      </w:r>
      <w:r w:rsidRPr="00301176">
        <w:rPr>
          <w:rFonts w:ascii="Arial" w:eastAsia="微软雅黑" w:hAnsi="Arial" w:cs="Arial"/>
          <w:sz w:val="20"/>
          <w:szCs w:val="20"/>
        </w:rPr>
        <w:t>）</w:t>
      </w:r>
      <w:r w:rsidRPr="00301176">
        <w:rPr>
          <w:rFonts w:ascii="Arial" w:eastAsia="Times New Roman" w:hAnsi="Arial" w:cs="Arial"/>
          <w:sz w:val="20"/>
          <w:szCs w:val="20"/>
        </w:rPr>
        <w:t>"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"</w:t>
      </w:r>
      <w:r w:rsidRPr="00301176">
        <w:rPr>
          <w:rFonts w:ascii="Arial" w:eastAsia="微软雅黑" w:hAnsi="Arial" w:cs="Arial"/>
          <w:sz w:val="20"/>
          <w:szCs w:val="20"/>
        </w:rPr>
        <w:t>批量获取人人影视下载链接</w:t>
      </w:r>
      <w:r w:rsidRPr="00301176">
        <w:rPr>
          <w:rFonts w:ascii="Arial" w:eastAsia="Times New Roman" w:hAnsi="Arial" w:cs="Arial"/>
          <w:sz w:val="20"/>
          <w:szCs w:val="20"/>
        </w:rPr>
        <w:t>"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......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*/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看见没有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他又返回了同样一个东西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而且传给</w:t>
      </w:r>
      <w:r w:rsidRPr="00301176">
        <w:rPr>
          <w:rFonts w:ascii="Arial" w:eastAsia="Times New Roman" w:hAnsi="Arial" w:cs="Arial"/>
          <w:sz w:val="20"/>
          <w:szCs w:val="20"/>
        </w:rPr>
        <w:t xml:space="preserve"> then </w:t>
      </w:r>
      <w:r w:rsidRPr="00301176">
        <w:rPr>
          <w:rFonts w:ascii="Arial" w:eastAsia="微软雅黑" w:hAnsi="Arial" w:cs="Arial"/>
          <w:sz w:val="20"/>
          <w:szCs w:val="20"/>
        </w:rPr>
        <w:t>的函数可以操作这个对象里面的值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这个对象其实就是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Promise </w:t>
      </w:r>
      <w:r w:rsidRPr="00301176">
        <w:rPr>
          <w:rFonts w:ascii="Arial" w:eastAsia="微软雅黑" w:hAnsi="Arial" w:cs="Arial"/>
          <w:sz w:val="20"/>
          <w:szCs w:val="20"/>
        </w:rPr>
        <w:t>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为什么说这是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sz w:val="20"/>
          <w:szCs w:val="20"/>
        </w:rPr>
        <w:t>呢</w:t>
      </w:r>
      <w:r w:rsidRPr="00301176">
        <w:rPr>
          <w:rFonts w:ascii="Arial" w:eastAsia="Times New Roman" w:hAnsi="Arial" w:cs="Arial"/>
          <w:sz w:val="20"/>
          <w:szCs w:val="20"/>
        </w:rPr>
        <w:t xml:space="preserve">, </w:t>
      </w:r>
      <w:r w:rsidRPr="00301176">
        <w:rPr>
          <w:rFonts w:ascii="Arial" w:eastAsia="微软雅黑" w:hAnsi="Arial" w:cs="Arial"/>
          <w:sz w:val="20"/>
          <w:szCs w:val="20"/>
        </w:rPr>
        <w:t>来试试再写一次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686A7B">
        <w:rPr>
          <w:rFonts w:ascii="Arial" w:eastAsia="微软雅黑" w:hAnsi="Arial" w:cs="Arial"/>
          <w:sz w:val="20"/>
          <w:szCs w:val="20"/>
        </w:rPr>
        <w:t>走钢丝</w:t>
      </w:r>
      <w:r w:rsidRPr="00301176">
        <w:rPr>
          <w:rFonts w:ascii="Arial" w:eastAsia="Times New Roman" w:hAnsi="Arial" w:cs="Arial"/>
          <w:sz w:val="20"/>
          <w:szCs w:val="20"/>
        </w:rPr>
        <w:t>:</w:t>
      </w:r>
    </w:p>
    <w:p w:rsidR="00301176" w:rsidRPr="00301176" w:rsidRDefault="00301176" w:rsidP="00301176">
      <w:pPr>
        <w:shd w:val="clear" w:color="auto" w:fill="FFFFFF"/>
        <w:spacing w:line="360" w:lineRule="atLeast"/>
        <w:rPr>
          <w:rFonts w:ascii="Arial" w:eastAsia="Times New Roman" w:hAnsi="Arial" w:cs="Arial"/>
          <w:i/>
          <w:iCs/>
          <w:sz w:val="20"/>
          <w:szCs w:val="20"/>
        </w:rPr>
      </w:pPr>
      <w:r w:rsidRPr="00301176">
        <w:rPr>
          <w:rFonts w:ascii="Arial" w:eastAsia="微软雅黑" w:hAnsi="Arial" w:cs="Arial"/>
          <w:i/>
          <w:iCs/>
          <w:sz w:val="20"/>
          <w:szCs w:val="20"/>
        </w:rPr>
        <w:t>这里我们用的是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ES6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的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Promise,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而不用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jQuery Defered,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记得用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firefox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哦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另外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 xml:space="preserve"> eweda </w:t>
      </w:r>
      <w:r w:rsidRPr="00301176">
        <w:rPr>
          <w:rFonts w:ascii="Arial" w:eastAsia="微软雅黑" w:hAnsi="Arial" w:cs="Arial"/>
          <w:i/>
          <w:iCs/>
          <w:sz w:val="20"/>
          <w:szCs w:val="20"/>
        </w:rPr>
        <w:t>可以这样</w:t>
      </w:r>
      <w:r w:rsidRPr="00301176">
        <w:rPr>
          <w:rFonts w:ascii="Arial" w:eastAsia="宋体" w:hAnsi="Arial" w:cs="Arial"/>
          <w:i/>
          <w:iCs/>
          <w:sz w:val="20"/>
          <w:szCs w:val="20"/>
        </w:rPr>
        <w:t>装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ewd = document.createElement('script'); dsq.type = 'text/javascript'; dsq.async = true;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      ewd.src = 'https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:/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/rawgit.com/CrossEye/eweda/master/eweda.js';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document.getElementsByTagName(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'head')[0] || document.getElementsByTagName('body')[0]).appendChild(ewd);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eweda.installTo(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this);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lastRenderedPageBreak/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 = eweda.curry(function(lr, n, pole){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pole[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lr] = pole[lr] + n;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Math.abs(pole[0]-pole[1]) &gt; 3) {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new Promise((resovle,reject)=&gt;reject("dead when land " + n + " became " + pole));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}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new Promise((resolve,reject)=&gt;resolve(pole));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});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landLeft = land(0)</w:t>
      </w:r>
    </w:p>
    <w:p w:rsidR="00D60EAD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var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 xml:space="preserve"> landRight = land(1);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301176">
        <w:rPr>
          <w:rFonts w:ascii="Arial" w:eastAsia="Times New Roman" w:hAnsi="Arial" w:cs="Arial"/>
          <w:sz w:val="20"/>
          <w:szCs w:val="20"/>
        </w:rPr>
        <w:t>Promise.all(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[0,0])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landLeft(2), _=&gt;_)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landRight(3), _=&gt;_) // =&gt; Array [ 2, 3 ]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landLeft(10), _=&gt;_)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landRight(10), _=&gt;_)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.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then(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_=&gt;console.log(_),_=&gt;console.log(_))</w:t>
      </w:r>
    </w:p>
    <w:p w:rsidR="00301176" w:rsidRPr="00301176" w:rsidRDefault="00301176" w:rsidP="003011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// =&gt; "dead when land 10 became 12</w:t>
      </w:r>
      <w:proofErr w:type="gramStart"/>
      <w:r w:rsidRPr="00301176">
        <w:rPr>
          <w:rFonts w:ascii="Arial" w:eastAsia="Times New Roman" w:hAnsi="Arial" w:cs="Arial"/>
          <w:sz w:val="20"/>
          <w:szCs w:val="20"/>
        </w:rPr>
        <w:t>,3</w:t>
      </w:r>
      <w:proofErr w:type="gramEnd"/>
      <w:r w:rsidRPr="00301176">
        <w:rPr>
          <w:rFonts w:ascii="Arial" w:eastAsia="Times New Roman" w:hAnsi="Arial" w:cs="Arial"/>
          <w:sz w:val="20"/>
          <w:szCs w:val="20"/>
        </w:rPr>
        <w:t>"</w:t>
      </w:r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这下是不承认</w:t>
      </w:r>
      <w:r w:rsidRPr="00301176">
        <w:rPr>
          <w:rFonts w:ascii="Arial" w:eastAsia="Times New Roman" w:hAnsi="Arial" w:cs="Arial"/>
          <w:sz w:val="20"/>
          <w:szCs w:val="20"/>
        </w:rPr>
        <w:t xml:space="preserve"> Promise </w:t>
      </w:r>
      <w:r w:rsidRPr="00301176">
        <w:rPr>
          <w:rFonts w:ascii="Arial" w:eastAsia="微软雅黑" w:hAnsi="Arial" w:cs="Arial"/>
          <w:sz w:val="20"/>
          <w:szCs w:val="20"/>
        </w:rPr>
        <w:t>就是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 </w:t>
      </w:r>
      <w:r w:rsidRPr="00301176">
        <w:rPr>
          <w:rFonts w:ascii="Arial" w:eastAsia="微软雅黑" w:hAnsi="Arial" w:cs="Arial"/>
          <w:sz w:val="20"/>
          <w:szCs w:val="20"/>
        </w:rPr>
        <w:t>了</w:t>
      </w:r>
      <w:r w:rsidRPr="00301176">
        <w:rPr>
          <w:rFonts w:ascii="Arial" w:eastAsia="Times New Roman" w:hAnsi="Arial" w:cs="Arial"/>
          <w:sz w:val="20"/>
          <w:szCs w:val="20"/>
        </w:rPr>
        <w:t xml:space="preserve">. </w:t>
      </w:r>
      <w:r w:rsidRPr="00301176">
        <w:rPr>
          <w:rFonts w:ascii="Arial" w:eastAsia="微软雅黑" w:hAnsi="Arial" w:cs="Arial"/>
          <w:sz w:val="20"/>
          <w:szCs w:val="20"/>
        </w:rPr>
        <w:t>原来我们早已在使用这个神秘的</w:t>
      </w:r>
      <w:r w:rsidRPr="00301176">
        <w:rPr>
          <w:rFonts w:ascii="Arial" w:eastAsia="Times New Roman" w:hAnsi="Arial" w:cs="Arial"/>
          <w:sz w:val="20"/>
          <w:szCs w:val="20"/>
        </w:rPr>
        <w:t xml:space="preserve"> Monad, </w:t>
      </w:r>
      <w:r w:rsidRPr="00301176">
        <w:rPr>
          <w:rFonts w:ascii="Arial" w:eastAsia="微软雅黑" w:hAnsi="Arial" w:cs="Arial"/>
          <w:sz w:val="20"/>
          <w:szCs w:val="20"/>
        </w:rPr>
        <w:t>再想想</w:t>
      </w:r>
      <w:r w:rsidRPr="00301176">
        <w:rPr>
          <w:rFonts w:ascii="Arial" w:eastAsia="Times New Roman" w:hAnsi="Arial" w:cs="Arial"/>
          <w:sz w:val="20"/>
          <w:szCs w:val="20"/>
        </w:rPr>
        <w:t xml:space="preserve"> Promise,</w:t>
      </w:r>
      <w:r w:rsidRPr="00301176">
        <w:rPr>
          <w:rFonts w:ascii="Arial" w:eastAsia="微软雅黑" w:hAnsi="Arial" w:cs="Arial"/>
          <w:sz w:val="20"/>
          <w:szCs w:val="20"/>
        </w:rPr>
        <w:t>也没有那么抽象和神秘了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p w:rsidR="00301176" w:rsidRPr="00301176" w:rsidRDefault="00301176" w:rsidP="00301176">
      <w:pPr>
        <w:shd w:val="clear" w:color="auto" w:fill="FFFFFF"/>
        <w:spacing w:before="375" w:after="375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301176">
        <w:rPr>
          <w:rFonts w:ascii="Arial" w:eastAsia="Times New Roman" w:hAnsi="Arial" w:cs="Arial"/>
          <w:b/>
          <w:bCs/>
          <w:sz w:val="20"/>
          <w:szCs w:val="20"/>
        </w:rPr>
        <w:t>Footnotes:</w:t>
      </w:r>
    </w:p>
    <w:bookmarkStart w:id="5" w:name="fn.1"/>
    <w:p w:rsidR="00301176" w:rsidRPr="00301176" w:rsidRDefault="00301176" w:rsidP="003011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"fnr.1"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1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5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第二章会详细解释高阶函数和闭包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bookmarkStart w:id="6" w:name="fn.2"/>
    <w:p w:rsidR="00301176" w:rsidRPr="00301176" w:rsidRDefault="00301176" w:rsidP="003011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"fnr.2"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2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6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柯里化会在第二章详细讨论</w:t>
      </w:r>
      <w:r w:rsidRPr="00301176">
        <w:rPr>
          <w:rFonts w:ascii="Arial" w:eastAsia="Times New Roman" w:hAnsi="Arial" w:cs="Arial"/>
          <w:sz w:val="20"/>
          <w:szCs w:val="20"/>
        </w:rPr>
        <w:t>.</w:t>
      </w:r>
    </w:p>
    <w:bookmarkStart w:id="7" w:name="fn.3"/>
    <w:p w:rsidR="00301176" w:rsidRPr="00301176" w:rsidRDefault="00301176" w:rsidP="003011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lastRenderedPageBreak/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"fnr.3"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3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7"/>
    </w:p>
    <w:p w:rsidR="00301176" w:rsidRPr="00301176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微软雅黑" w:hAnsi="Arial" w:cs="Arial"/>
          <w:sz w:val="20"/>
          <w:szCs w:val="20"/>
        </w:rPr>
        <w:t>可以看看</w:t>
      </w:r>
      <w:r w:rsidRPr="00301176">
        <w:rPr>
          <w:rFonts w:ascii="Arial" w:eastAsia="Times New Roman" w:hAnsi="Arial" w:cs="Arial"/>
          <w:sz w:val="20"/>
          <w:szCs w:val="20"/>
        </w:rPr>
        <w:t>es6</w:t>
      </w:r>
      <w:r w:rsidRPr="00301176">
        <w:rPr>
          <w:rFonts w:ascii="Arial" w:eastAsia="微软雅黑" w:hAnsi="Arial" w:cs="Arial"/>
          <w:sz w:val="20"/>
          <w:szCs w:val="20"/>
        </w:rPr>
        <w:t>比较有意思的新特性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hyperlink r:id="rId18" w:history="1">
        <w:r w:rsidRPr="00686A7B">
          <w:rPr>
            <w:rFonts w:ascii="Arial" w:eastAsia="Times New Roman" w:hAnsi="Arial" w:cs="Arial"/>
            <w:sz w:val="20"/>
            <w:szCs w:val="20"/>
            <w:u w:val="single"/>
          </w:rPr>
          <w:t>http://blog.oyanglul.us/javascript/essential-ecmascript6.html</w:t>
        </w:r>
      </w:hyperlink>
    </w:p>
    <w:bookmarkStart w:id="8" w:name="fn.4"/>
    <w:p w:rsidR="00301176" w:rsidRPr="00301176" w:rsidRDefault="00301176" w:rsidP="003011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begin"/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instrText xml:space="preserve"> HYPERLINK "http://blog.oyanglul.us/javascript/functional-javascript.html" \l "fnr.4" </w:instrTex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separate"/>
      </w:r>
      <w:r w:rsidRPr="00686A7B">
        <w:rPr>
          <w:rFonts w:ascii="Arial" w:eastAsia="Times New Roman" w:hAnsi="Arial" w:cs="Arial"/>
          <w:sz w:val="20"/>
          <w:szCs w:val="20"/>
          <w:u w:val="single"/>
          <w:vertAlign w:val="superscript"/>
        </w:rPr>
        <w:t>4</w:t>
      </w:r>
      <w:r w:rsidRPr="00301176">
        <w:rPr>
          <w:rFonts w:ascii="Arial" w:eastAsia="Times New Roman" w:hAnsi="Arial" w:cs="Arial"/>
          <w:sz w:val="20"/>
          <w:szCs w:val="20"/>
          <w:vertAlign w:val="superscript"/>
        </w:rPr>
        <w:fldChar w:fldCharType="end"/>
      </w:r>
      <w:bookmarkEnd w:id="8"/>
    </w:p>
    <w:p w:rsidR="00D60EAD" w:rsidRDefault="00301176" w:rsidP="00301176">
      <w:pPr>
        <w:shd w:val="clear" w:color="auto" w:fill="FFFFFF"/>
        <w:spacing w:after="360" w:line="360" w:lineRule="atLeast"/>
        <w:rPr>
          <w:rFonts w:ascii="Arial" w:eastAsia="Times New Roman" w:hAnsi="Arial" w:cs="Arial"/>
          <w:sz w:val="20"/>
          <w:szCs w:val="20"/>
        </w:rPr>
      </w:pPr>
      <w:r w:rsidRPr="00301176">
        <w:rPr>
          <w:rFonts w:ascii="Arial" w:eastAsia="Times New Roman" w:hAnsi="Arial" w:cs="Arial"/>
          <w:sz w:val="20"/>
          <w:szCs w:val="20"/>
        </w:rPr>
        <w:t>Chrome</w:t>
      </w:r>
      <w:r w:rsidRPr="00301176">
        <w:rPr>
          <w:rFonts w:ascii="Arial" w:eastAsia="宋体" w:hAnsi="Arial" w:cs="Arial"/>
          <w:sz w:val="20"/>
          <w:szCs w:val="20"/>
        </w:rPr>
        <w:t>有一个</w:t>
      </w:r>
      <w:r w:rsidRPr="00301176">
        <w:rPr>
          <w:rFonts w:ascii="Arial" w:eastAsia="Times New Roman" w:hAnsi="Arial" w:cs="Arial"/>
          <w:sz w:val="20"/>
          <w:szCs w:val="20"/>
        </w:rPr>
        <w:t xml:space="preserve"> feature toggle </w:t>
      </w:r>
      <w:r w:rsidRPr="00301176">
        <w:rPr>
          <w:rFonts w:ascii="Arial" w:eastAsia="宋体" w:hAnsi="Arial" w:cs="Arial"/>
          <w:sz w:val="20"/>
          <w:szCs w:val="20"/>
        </w:rPr>
        <w:t>可以打开部分</w:t>
      </w:r>
      <w:r w:rsidRPr="00301176">
        <w:rPr>
          <w:rFonts w:ascii="Arial" w:eastAsia="Times New Roman" w:hAnsi="Arial" w:cs="Arial"/>
          <w:sz w:val="20"/>
          <w:szCs w:val="20"/>
        </w:rPr>
        <w:t xml:space="preserve"> es6 </w:t>
      </w:r>
      <w:r w:rsidRPr="00301176">
        <w:rPr>
          <w:rFonts w:ascii="Arial" w:eastAsia="宋体" w:hAnsi="Arial" w:cs="Arial"/>
          <w:sz w:val="20"/>
          <w:szCs w:val="20"/>
        </w:rPr>
        <w:t>功能</w:t>
      </w:r>
      <w:r w:rsidRPr="00686A7B">
        <w:rPr>
          <w:rFonts w:ascii="Arial" w:eastAsia="Times New Roman" w:hAnsi="Arial" w:cs="Arial"/>
          <w:sz w:val="20"/>
          <w:szCs w:val="20"/>
        </w:rPr>
        <w:t> </w:t>
      </w:r>
      <w:r w:rsidRPr="00301176">
        <w:rPr>
          <w:rFonts w:ascii="Arial" w:eastAsia="Times New Roman" w:hAnsi="Arial" w:cs="Arial"/>
          <w:i/>
          <w:iCs/>
          <w:sz w:val="20"/>
          <w:szCs w:val="20"/>
        </w:rPr>
        <w:t>chrome</w:t>
      </w:r>
      <w:proofErr w:type="gramStart"/>
      <w:r w:rsidRPr="00301176">
        <w:rPr>
          <w:rFonts w:ascii="Arial" w:eastAsia="Times New Roman" w:hAnsi="Arial" w:cs="Arial"/>
          <w:i/>
          <w:iCs/>
          <w:sz w:val="20"/>
          <w:szCs w:val="20"/>
        </w:rPr>
        <w:t>:/</w:t>
      </w:r>
      <w:proofErr w:type="gramEnd"/>
      <w:r w:rsidRPr="00301176">
        <w:rPr>
          <w:rFonts w:ascii="Arial" w:eastAsia="Times New Roman" w:hAnsi="Arial" w:cs="Arial"/>
          <w:i/>
          <w:iCs/>
          <w:sz w:val="20"/>
          <w:szCs w:val="20"/>
        </w:rPr>
        <w:t>/flags/#enable-javascript-harmony</w:t>
      </w:r>
    </w:p>
    <w:p w:rsidR="00023211" w:rsidRPr="00686A7B" w:rsidRDefault="001C73EE">
      <w:pPr>
        <w:rPr>
          <w:rFonts w:ascii="Arial" w:hAnsi="Arial" w:cs="Arial"/>
          <w:sz w:val="20"/>
          <w:szCs w:val="20"/>
        </w:rPr>
      </w:pPr>
      <w:bookmarkStart w:id="9" w:name="_GoBack"/>
      <w:bookmarkEnd w:id="9"/>
    </w:p>
    <w:sectPr w:rsidR="00023211" w:rsidRPr="00686A7B" w:rsidSect="00301176"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EE" w:rsidRDefault="001C73EE" w:rsidP="00686A7B">
      <w:pPr>
        <w:spacing w:after="0" w:line="240" w:lineRule="auto"/>
      </w:pPr>
      <w:r>
        <w:separator/>
      </w:r>
    </w:p>
  </w:endnote>
  <w:endnote w:type="continuationSeparator" w:id="0">
    <w:p w:rsidR="001C73EE" w:rsidRDefault="001C73EE" w:rsidP="0068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789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A7B" w:rsidRDefault="00686A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384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686A7B" w:rsidRDefault="00686A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EE" w:rsidRDefault="001C73EE" w:rsidP="00686A7B">
      <w:pPr>
        <w:spacing w:after="0" w:line="240" w:lineRule="auto"/>
      </w:pPr>
      <w:r>
        <w:separator/>
      </w:r>
    </w:p>
  </w:footnote>
  <w:footnote w:type="continuationSeparator" w:id="0">
    <w:p w:rsidR="001C73EE" w:rsidRDefault="001C73EE" w:rsidP="0068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90632"/>
    <w:multiLevelType w:val="multilevel"/>
    <w:tmpl w:val="B7D2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0390B"/>
    <w:multiLevelType w:val="multilevel"/>
    <w:tmpl w:val="15A4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95"/>
    <w:rsid w:val="001C73EE"/>
    <w:rsid w:val="001D5384"/>
    <w:rsid w:val="00301176"/>
    <w:rsid w:val="00560472"/>
    <w:rsid w:val="00686A7B"/>
    <w:rsid w:val="0083526E"/>
    <w:rsid w:val="00AC7495"/>
    <w:rsid w:val="00AE3C1E"/>
    <w:rsid w:val="00D23408"/>
    <w:rsid w:val="00D60EAD"/>
    <w:rsid w:val="00E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B623-F69B-4A47-BA73-90A6698E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1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011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11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11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1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7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7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01176"/>
  </w:style>
  <w:style w:type="character" w:styleId="HTMLCode">
    <w:name w:val="HTML Code"/>
    <w:basedOn w:val="DefaultParagraphFont"/>
    <w:uiPriority w:val="99"/>
    <w:semiHidden/>
    <w:unhideWhenUsed/>
    <w:rsid w:val="00301176"/>
    <w:rPr>
      <w:rFonts w:ascii="Courier New" w:eastAsia="Times New Roman" w:hAnsi="Courier New" w:cs="Courier New"/>
      <w:sz w:val="20"/>
      <w:szCs w:val="20"/>
    </w:rPr>
  </w:style>
  <w:style w:type="character" w:customStyle="1" w:styleId="section-number-3">
    <w:name w:val="section-number-3"/>
    <w:basedOn w:val="DefaultParagraphFont"/>
    <w:rsid w:val="00301176"/>
  </w:style>
  <w:style w:type="character" w:customStyle="1" w:styleId="section-number-4">
    <w:name w:val="section-number-4"/>
    <w:basedOn w:val="DefaultParagraphFont"/>
    <w:rsid w:val="00301176"/>
  </w:style>
  <w:style w:type="character" w:customStyle="1" w:styleId="section-number-2">
    <w:name w:val="section-number-2"/>
    <w:basedOn w:val="DefaultParagraphFont"/>
    <w:rsid w:val="00301176"/>
  </w:style>
  <w:style w:type="paragraph" w:customStyle="1" w:styleId="footpara">
    <w:name w:val="footpara"/>
    <w:basedOn w:val="Normal"/>
    <w:rsid w:val="0030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6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B"/>
  </w:style>
  <w:style w:type="paragraph" w:styleId="Footer">
    <w:name w:val="footer"/>
    <w:basedOn w:val="Normal"/>
    <w:link w:val="FooterChar"/>
    <w:uiPriority w:val="99"/>
    <w:unhideWhenUsed/>
    <w:rsid w:val="00686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1711">
                      <w:blockQuote w:val="1"/>
                      <w:marLeft w:val="600"/>
                      <w:marRight w:val="6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5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924">
                          <w:blockQuote w:val="1"/>
                          <w:marLeft w:val="600"/>
                          <w:marRight w:val="60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63372">
                          <w:blockQuote w:val="1"/>
                          <w:marLeft w:val="600"/>
                          <w:marRight w:val="60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3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5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920">
                      <w:blockQuote w:val="1"/>
                      <w:marLeft w:val="600"/>
                      <w:marRight w:val="6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5383">
                      <w:blockQuote w:val="1"/>
                      <w:marLeft w:val="600"/>
                      <w:marRight w:val="6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3951">
                      <w:blockQuote w:val="1"/>
                      <w:marLeft w:val="600"/>
                      <w:marRight w:val="6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0020">
                      <w:blockQuote w:val="1"/>
                      <w:marLeft w:val="600"/>
                      <w:marRight w:val="6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hyperlink" Target="http://zh.wikipedia.org/wiki/%E8%96%9B%E5%AE%9A%E8%B0%94%E7%8C%AB" TargetMode="External"/><Relationship Id="rId18" Type="http://schemas.openxmlformats.org/officeDocument/2006/relationships/hyperlink" Target="http://blog.oyanglul.us/javascript/essential-ecmascript6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kangax.github.io/compat-table/es6/" TargetMode="External"/><Relationship Id="rId12" Type="http://schemas.openxmlformats.org/officeDocument/2006/relationships/hyperlink" Target="http://jsbin.com/xezun/1/embed?js,console" TargetMode="External"/><Relationship Id="rId17" Type="http://schemas.openxmlformats.org/officeDocument/2006/relationships/hyperlink" Target="https://developer.mozilla.org/en-US/docs/Web/JavaScript/Reference/Global_Objects/Promise" TargetMode="External"/><Relationship Id="rId2" Type="http://schemas.openxmlformats.org/officeDocument/2006/relationships/styles" Target="styles.xml"/><Relationship Id="rId16" Type="http://schemas.openxmlformats.org/officeDocument/2006/relationships/hyperlink" Target="http://jsbin.com/giyig/3/watc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ategory_the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sbin.com/pozim/8/watch?js,console,output" TargetMode="External"/><Relationship Id="rId10" Type="http://schemas.openxmlformats.org/officeDocument/2006/relationships/hyperlink" Target="https://github.com/CrossEye/ewed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ryoshka_doll" TargetMode="External"/><Relationship Id="rId14" Type="http://schemas.openxmlformats.org/officeDocument/2006/relationships/hyperlink" Target="http://hackage.haskell.org/package/base-4.7.0.0/docs/Data-Ei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29</Pages>
  <Words>3187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Jerry</dc:creator>
  <cp:keywords/>
  <dc:description/>
  <cp:lastModifiedBy>Wang, Jerry</cp:lastModifiedBy>
  <cp:revision>8</cp:revision>
  <dcterms:created xsi:type="dcterms:W3CDTF">2015-06-05T06:50:00Z</dcterms:created>
  <dcterms:modified xsi:type="dcterms:W3CDTF">2015-06-05T08:48:00Z</dcterms:modified>
</cp:coreProperties>
</file>